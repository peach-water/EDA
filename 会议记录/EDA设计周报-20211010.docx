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CF171" w14:textId="77777777" w:rsidR="00332DD2" w:rsidRPr="00332DD2" w:rsidRDefault="00332DD2" w:rsidP="00332DD2">
      <w:pPr>
        <w:jc w:val="center"/>
        <w:rPr>
          <w:sz w:val="28"/>
        </w:rPr>
      </w:pPr>
      <w:r w:rsidRPr="00332DD2">
        <w:rPr>
          <w:rFonts w:hint="eastAsia"/>
          <w:sz w:val="28"/>
        </w:rPr>
        <w:t>集成电路EDA设计精英挑战赛</w:t>
      </w:r>
    </w:p>
    <w:p w14:paraId="6A977907" w14:textId="77777777" w:rsidR="00332DD2" w:rsidRDefault="00332DD2" w:rsidP="00332DD2">
      <w:pPr>
        <w:jc w:val="left"/>
      </w:pPr>
      <w:r>
        <w:rPr>
          <w:rFonts w:hint="eastAsia"/>
        </w:rPr>
        <w:t>项目名称：赛题二，芯华章科技-数字集成电路低功耗设计分析器</w:t>
      </w:r>
    </w:p>
    <w:p w14:paraId="500B00D8" w14:textId="77777777" w:rsidR="00332DD2" w:rsidRDefault="00332DD2" w:rsidP="00332DD2">
      <w:pPr>
        <w:jc w:val="left"/>
      </w:pPr>
      <w:r>
        <w:rPr>
          <w:rFonts w:hint="eastAsia"/>
        </w:rPr>
        <w:t>项目成员：</w:t>
      </w:r>
    </w:p>
    <w:p w14:paraId="512C4F9C" w14:textId="77777777" w:rsidR="00332DD2" w:rsidRDefault="00332DD2" w:rsidP="00332DD2">
      <w:pPr>
        <w:jc w:val="left"/>
      </w:pPr>
      <w:r>
        <w:t>19</w:t>
      </w:r>
      <w:r>
        <w:rPr>
          <w:rFonts w:hint="eastAsia"/>
        </w:rPr>
        <w:t>光电 陈善鑫 1</w:t>
      </w:r>
      <w:r>
        <w:t xml:space="preserve">9309012 </w:t>
      </w:r>
    </w:p>
    <w:p w14:paraId="2BF6F827" w14:textId="77777777" w:rsidR="00332DD2" w:rsidRDefault="00332DD2" w:rsidP="00332DD2">
      <w:pPr>
        <w:jc w:val="left"/>
      </w:pPr>
      <w:r>
        <w:t>19</w:t>
      </w:r>
      <w:r>
        <w:rPr>
          <w:rFonts w:hint="eastAsia"/>
        </w:rPr>
        <w:t xml:space="preserve">通信 </w:t>
      </w:r>
      <w:proofErr w:type="gramStart"/>
      <w:r>
        <w:rPr>
          <w:rFonts w:hint="eastAsia"/>
        </w:rPr>
        <w:t>叶国健</w:t>
      </w:r>
      <w:proofErr w:type="gramEnd"/>
      <w:r>
        <w:rPr>
          <w:rFonts w:hint="eastAsia"/>
        </w:rPr>
        <w:t xml:space="preserve"> </w:t>
      </w:r>
      <w:r>
        <w:t>19309168</w:t>
      </w:r>
    </w:p>
    <w:p w14:paraId="3C9AB9E6" w14:textId="77777777" w:rsidR="00332DD2" w:rsidRDefault="00332DD2" w:rsidP="00332DD2">
      <w:pPr>
        <w:jc w:val="left"/>
      </w:pPr>
      <w:r>
        <w:t>19</w:t>
      </w:r>
      <w:r>
        <w:rPr>
          <w:rFonts w:hint="eastAsia"/>
        </w:rPr>
        <w:t xml:space="preserve">计算机 王筝 </w:t>
      </w:r>
      <w:r>
        <w:t>19335199</w:t>
      </w:r>
    </w:p>
    <w:p w14:paraId="16DA7C35" w14:textId="77777777" w:rsidR="00332DD2" w:rsidRDefault="00332DD2" w:rsidP="00332DD2">
      <w:pPr>
        <w:jc w:val="left"/>
      </w:pPr>
    </w:p>
    <w:p w14:paraId="56DBB3F3" w14:textId="77777777" w:rsidR="00332DD2" w:rsidRPr="00A16FDF" w:rsidRDefault="00332DD2" w:rsidP="00332DD2">
      <w:pPr>
        <w:rPr>
          <w:rFonts w:ascii="Times New Roman" w:eastAsia="楷体" w:hAnsi="Times New Roman" w:cs="Times New Roman"/>
        </w:rPr>
      </w:pPr>
      <w:r w:rsidRPr="00A16FDF">
        <w:rPr>
          <w:rFonts w:ascii="Times New Roman" w:eastAsia="楷体" w:hAnsi="Times New Roman" w:cs="Times New Roman"/>
        </w:rPr>
        <w:t>10.1</w:t>
      </w:r>
      <w:r w:rsidRPr="00A16FDF">
        <w:rPr>
          <w:rFonts w:ascii="Times New Roman" w:eastAsia="楷体" w:hAnsi="Times New Roman" w:cs="Times New Roman"/>
        </w:rPr>
        <w:t>前已完成工作</w:t>
      </w:r>
    </w:p>
    <w:p w14:paraId="4593620B" w14:textId="77777777" w:rsidR="00A16FDF" w:rsidRPr="00A16FDF" w:rsidRDefault="00A16FDF" w:rsidP="00A16FDF">
      <w:pPr>
        <w:jc w:val="left"/>
        <w:rPr>
          <w:rFonts w:ascii="Times New Roman" w:eastAsia="楷体" w:hAnsi="Times New Roman" w:cs="Times New Roman"/>
        </w:rPr>
      </w:pPr>
      <w:r w:rsidRPr="00A16FDF">
        <w:rPr>
          <w:rFonts w:ascii="Times New Roman" w:eastAsia="楷体" w:hAnsi="Times New Roman" w:cs="Times New Roman"/>
        </w:rPr>
        <w:t>环境配置：</w:t>
      </w:r>
    </w:p>
    <w:p w14:paraId="422527FF" w14:textId="77777777" w:rsidR="00A16FDF" w:rsidRPr="00A16FDF" w:rsidRDefault="00A16FDF" w:rsidP="00A16FDF">
      <w:pPr>
        <w:jc w:val="left"/>
        <w:rPr>
          <w:rFonts w:ascii="Times New Roman" w:eastAsia="楷体" w:hAnsi="Times New Roman" w:cs="Times New Roman"/>
        </w:rPr>
      </w:pPr>
      <w:r w:rsidRPr="00A16FDF">
        <w:rPr>
          <w:rFonts w:ascii="Times New Roman" w:eastAsia="楷体" w:hAnsi="Times New Roman" w:cs="Times New Roman"/>
        </w:rPr>
        <w:t>1</w:t>
      </w:r>
      <w:r w:rsidRPr="00A16FDF">
        <w:rPr>
          <w:rFonts w:ascii="Times New Roman" w:eastAsia="楷体" w:hAnsi="Times New Roman" w:cs="Times New Roman"/>
        </w:rPr>
        <w:t>、利用</w:t>
      </w:r>
      <w:r w:rsidRPr="00A16FDF">
        <w:rPr>
          <w:rFonts w:ascii="Times New Roman" w:eastAsia="楷体" w:hAnsi="Times New Roman" w:cs="Times New Roman"/>
        </w:rPr>
        <w:t>VMware</w:t>
      </w:r>
      <w:r w:rsidRPr="001F3012">
        <w:rPr>
          <w:rFonts w:ascii="Times New Roman" w:eastAsia="楷体" w:hAnsi="Times New Roman" w:cs="Times New Roman"/>
          <w:strike/>
          <w:color w:val="FF0000"/>
        </w:rPr>
        <w:t>或者</w:t>
      </w:r>
      <w:r w:rsidRPr="001F3012">
        <w:rPr>
          <w:rFonts w:ascii="Times New Roman" w:eastAsia="楷体" w:hAnsi="Times New Roman" w:cs="Times New Roman"/>
          <w:strike/>
          <w:color w:val="FF0000"/>
        </w:rPr>
        <w:t>Hyper-V</w:t>
      </w:r>
      <w:r w:rsidRPr="001F3012">
        <w:rPr>
          <w:rFonts w:ascii="Times New Roman" w:eastAsia="楷体" w:hAnsi="Times New Roman" w:cs="Times New Roman"/>
          <w:strike/>
          <w:color w:val="FF0000"/>
        </w:rPr>
        <w:t>虚拟机</w:t>
      </w:r>
      <w:r w:rsidRPr="00A16FDF">
        <w:rPr>
          <w:rFonts w:ascii="Times New Roman" w:eastAsia="楷体" w:hAnsi="Times New Roman" w:cs="Times New Roman"/>
        </w:rPr>
        <w:t>成功安装</w:t>
      </w:r>
      <w:r w:rsidRPr="00A16FDF">
        <w:rPr>
          <w:rFonts w:ascii="Times New Roman" w:eastAsia="楷体" w:hAnsi="Times New Roman" w:cs="Times New Roman"/>
        </w:rPr>
        <w:t>ubuntu</w:t>
      </w:r>
      <w:r w:rsidRPr="00A16FDF">
        <w:rPr>
          <w:rFonts w:ascii="Times New Roman" w:eastAsia="楷体" w:hAnsi="Times New Roman" w:cs="Times New Roman"/>
        </w:rPr>
        <w:t>系统。</w:t>
      </w:r>
    </w:p>
    <w:p w14:paraId="267C3FF9" w14:textId="77777777" w:rsidR="00A16FDF" w:rsidRPr="00A16FDF" w:rsidRDefault="00A16FDF" w:rsidP="00A16FDF">
      <w:pPr>
        <w:jc w:val="left"/>
        <w:rPr>
          <w:rFonts w:ascii="Times New Roman" w:eastAsia="楷体" w:hAnsi="Times New Roman" w:cs="Times New Roman"/>
        </w:rPr>
      </w:pPr>
      <w:r w:rsidRPr="00A16FDF">
        <w:rPr>
          <w:rFonts w:ascii="Times New Roman" w:eastAsia="楷体" w:hAnsi="Times New Roman" w:cs="Times New Roman"/>
        </w:rPr>
        <w:t>2</w:t>
      </w:r>
      <w:r w:rsidRPr="00A16FDF">
        <w:rPr>
          <w:rFonts w:ascii="Times New Roman" w:eastAsia="楷体" w:hAnsi="Times New Roman" w:cs="Times New Roman"/>
        </w:rPr>
        <w:t>、成功访问赛题组提供的服务器，安装了解析</w:t>
      </w:r>
      <w:r w:rsidRPr="00A16FDF">
        <w:rPr>
          <w:rFonts w:ascii="Times New Roman" w:eastAsia="楷体" w:hAnsi="Times New Roman" w:cs="Times New Roman"/>
        </w:rPr>
        <w:t>TCL</w:t>
      </w:r>
      <w:r w:rsidRPr="00A16FDF">
        <w:rPr>
          <w:rFonts w:ascii="Times New Roman" w:eastAsia="楷体" w:hAnsi="Times New Roman" w:cs="Times New Roman"/>
        </w:rPr>
        <w:t>语言的包，并且能够编译出</w:t>
      </w:r>
      <w:r w:rsidRPr="00A16FDF">
        <w:rPr>
          <w:rFonts w:ascii="Times New Roman" w:eastAsia="楷体" w:hAnsi="Times New Roman" w:cs="Times New Roman"/>
        </w:rPr>
        <w:t>parser</w:t>
      </w:r>
      <w:r w:rsidRPr="00A16FDF">
        <w:rPr>
          <w:rFonts w:ascii="Times New Roman" w:eastAsia="楷体" w:hAnsi="Times New Roman" w:cs="Times New Roman"/>
        </w:rPr>
        <w:t>。</w:t>
      </w:r>
    </w:p>
    <w:p w14:paraId="07AF013D" w14:textId="77777777" w:rsidR="00A16FDF" w:rsidRPr="00A16FDF" w:rsidRDefault="00A16FDF" w:rsidP="00A16FDF">
      <w:pPr>
        <w:rPr>
          <w:rFonts w:ascii="Times New Roman" w:eastAsia="楷体" w:hAnsi="Times New Roman" w:cs="Times New Roman"/>
        </w:rPr>
      </w:pPr>
      <w:r w:rsidRPr="00A16FDF">
        <w:rPr>
          <w:rFonts w:ascii="Times New Roman" w:eastAsia="楷体" w:hAnsi="Times New Roman" w:cs="Times New Roman"/>
        </w:rPr>
        <w:t>3</w:t>
      </w:r>
      <w:r w:rsidRPr="00A16FDF">
        <w:rPr>
          <w:rFonts w:ascii="Times New Roman" w:eastAsia="楷体" w:hAnsi="Times New Roman" w:cs="Times New Roman"/>
        </w:rPr>
        <w:t>、在</w:t>
      </w:r>
      <w:r w:rsidRPr="00A16FDF">
        <w:rPr>
          <w:rFonts w:ascii="Times New Roman" w:eastAsia="楷体" w:hAnsi="Times New Roman" w:cs="Times New Roman"/>
        </w:rPr>
        <w:t>ubuntu</w:t>
      </w:r>
      <w:r w:rsidRPr="00A16FDF">
        <w:rPr>
          <w:rFonts w:ascii="Times New Roman" w:eastAsia="楷体" w:hAnsi="Times New Roman" w:cs="Times New Roman"/>
        </w:rPr>
        <w:t>系统上安装好</w:t>
      </w:r>
      <w:proofErr w:type="spellStart"/>
      <w:r w:rsidRPr="00A16FDF">
        <w:rPr>
          <w:rFonts w:ascii="Times New Roman" w:eastAsia="楷体" w:hAnsi="Times New Roman" w:cs="Times New Roman"/>
        </w:rPr>
        <w:t>VScode</w:t>
      </w:r>
      <w:proofErr w:type="spellEnd"/>
      <w:r w:rsidRPr="00A16FDF">
        <w:rPr>
          <w:rFonts w:ascii="Times New Roman" w:eastAsia="楷体" w:hAnsi="Times New Roman" w:cs="Times New Roman"/>
        </w:rPr>
        <w:t>，并且实现在</w:t>
      </w:r>
      <w:proofErr w:type="spellStart"/>
      <w:r w:rsidRPr="001F3012">
        <w:rPr>
          <w:rFonts w:ascii="Times New Roman" w:eastAsia="楷体" w:hAnsi="Times New Roman" w:cs="Times New Roman"/>
          <w:strike/>
          <w:color w:val="FF0000"/>
        </w:rPr>
        <w:t>github</w:t>
      </w:r>
      <w:proofErr w:type="spellEnd"/>
      <w:r w:rsidR="008C7E21" w:rsidRPr="008C7E21">
        <w:rPr>
          <w:rFonts w:ascii="Times New Roman" w:eastAsia="楷体" w:hAnsi="Times New Roman" w:cs="Times New Roman" w:hint="eastAsia"/>
          <w:color w:val="FF0000"/>
        </w:rPr>
        <w:t>（</w:t>
      </w:r>
      <w:r w:rsidR="008C7E21">
        <w:rPr>
          <w:rFonts w:ascii="Times New Roman" w:eastAsia="楷体" w:hAnsi="Times New Roman" w:cs="Times New Roman" w:hint="eastAsia"/>
          <w:color w:val="FF0000"/>
        </w:rPr>
        <w:t>处于梯子后期才解决翻墙问题，改用</w:t>
      </w:r>
      <w:proofErr w:type="spellStart"/>
      <w:r w:rsidR="008C7E21">
        <w:rPr>
          <w:rFonts w:ascii="Times New Roman" w:eastAsia="楷体" w:hAnsi="Times New Roman" w:cs="Times New Roman" w:hint="eastAsia"/>
          <w:color w:val="FF0000"/>
        </w:rPr>
        <w:t>gitee</w:t>
      </w:r>
      <w:proofErr w:type="spellEnd"/>
      <w:r w:rsidR="008C7E21" w:rsidRPr="008C7E21">
        <w:rPr>
          <w:rFonts w:ascii="Times New Roman" w:eastAsia="楷体" w:hAnsi="Times New Roman" w:cs="Times New Roman" w:hint="eastAsia"/>
          <w:color w:val="FF0000"/>
        </w:rPr>
        <w:t>）</w:t>
      </w:r>
      <w:r w:rsidRPr="00A16FDF">
        <w:rPr>
          <w:rFonts w:ascii="Times New Roman" w:eastAsia="楷体" w:hAnsi="Times New Roman" w:cs="Times New Roman"/>
        </w:rPr>
        <w:t>上协同编程。</w:t>
      </w:r>
    </w:p>
    <w:p w14:paraId="5FCF231A" w14:textId="77777777" w:rsidR="00A16FDF" w:rsidRPr="00A16FDF" w:rsidRDefault="00A16FDF" w:rsidP="00A16FDF">
      <w:pPr>
        <w:jc w:val="left"/>
        <w:rPr>
          <w:rFonts w:ascii="Times New Roman" w:eastAsia="楷体" w:hAnsi="Times New Roman" w:cs="Times New Roman"/>
        </w:rPr>
      </w:pPr>
      <w:r w:rsidRPr="00A16FDF">
        <w:rPr>
          <w:rFonts w:ascii="Times New Roman" w:eastAsia="楷体" w:hAnsi="Times New Roman" w:cs="Times New Roman"/>
        </w:rPr>
        <w:t>至此，环境问题基本完全解决。</w:t>
      </w:r>
    </w:p>
    <w:p w14:paraId="28828127" w14:textId="77777777" w:rsidR="00332DD2" w:rsidRDefault="00332DD2" w:rsidP="00332DD2">
      <w:pPr>
        <w:rPr>
          <w:rFonts w:ascii="Times New Roman" w:eastAsia="楷体" w:hAnsi="Times New Roman" w:cs="Times New Roman"/>
        </w:rPr>
      </w:pPr>
    </w:p>
    <w:p w14:paraId="31A16D71" w14:textId="77777777" w:rsidR="001F3012" w:rsidRPr="00A16FDF" w:rsidRDefault="001F3012" w:rsidP="00332DD2">
      <w:pPr>
        <w:rPr>
          <w:rFonts w:ascii="Times New Roman" w:eastAsia="楷体" w:hAnsi="Times New Roman" w:cs="Times New Roman" w:hint="eastAsia"/>
        </w:rPr>
      </w:pPr>
      <w:r>
        <w:rPr>
          <w:rFonts w:ascii="Times New Roman" w:eastAsia="楷体" w:hAnsi="Times New Roman" w:cs="Times New Roman"/>
        </w:rPr>
        <w:t>2021/</w:t>
      </w:r>
      <w:del w:id="0" w:author="陈善鑫" w:date="2021-10-10T21:17:00Z">
        <w:r w:rsidDel="001F3012">
          <w:rPr>
            <w:rFonts w:ascii="Times New Roman" w:eastAsia="楷体" w:hAnsi="Times New Roman" w:cs="Times New Roman"/>
          </w:rPr>
          <w:delText>9/27</w:delText>
        </w:r>
      </w:del>
      <w:ins w:id="1" w:author="陈善鑫" w:date="2021-10-10T21:17:00Z">
        <w:r>
          <w:rPr>
            <w:rFonts w:ascii="Times New Roman" w:eastAsia="楷体" w:hAnsi="Times New Roman" w:cs="Times New Roman"/>
          </w:rPr>
          <w:t>10/1</w:t>
        </w:r>
      </w:ins>
    </w:p>
    <w:p w14:paraId="18F04B57" w14:textId="77777777" w:rsidR="00A16FDF" w:rsidRPr="00A16FDF" w:rsidRDefault="00A16FDF" w:rsidP="00A16FDF">
      <w:pPr>
        <w:jc w:val="left"/>
        <w:rPr>
          <w:rFonts w:ascii="Times New Roman" w:eastAsia="楷体" w:hAnsi="Times New Roman" w:cs="Times New Roman"/>
        </w:rPr>
      </w:pPr>
      <w:r w:rsidRPr="00A16FDF">
        <w:rPr>
          <w:rFonts w:ascii="Times New Roman" w:eastAsia="楷体" w:hAnsi="Times New Roman" w:cs="Times New Roman"/>
        </w:rPr>
        <w:t>赛题理解：</w:t>
      </w:r>
    </w:p>
    <w:p w14:paraId="5587006D" w14:textId="77777777" w:rsidR="00A16FDF" w:rsidRPr="00A16FDF" w:rsidRDefault="00A16FDF" w:rsidP="00A16FDF">
      <w:pPr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1</w:t>
      </w:r>
      <w:r>
        <w:rPr>
          <w:rFonts w:ascii="Times New Roman" w:eastAsia="楷体" w:hAnsi="Times New Roman" w:cs="Times New Roman" w:hint="eastAsia"/>
        </w:rPr>
        <w:t>、</w:t>
      </w:r>
      <w:r w:rsidRPr="00A16FDF">
        <w:rPr>
          <w:rFonts w:ascii="Times New Roman" w:eastAsia="楷体" w:hAnsi="Times New Roman" w:cs="Times New Roman"/>
        </w:rPr>
        <w:t>看完了赛题二的说明视频，理解了与</w:t>
      </w:r>
      <w:r w:rsidRPr="00A16FDF">
        <w:rPr>
          <w:rFonts w:ascii="Times New Roman" w:eastAsia="楷体" w:hAnsi="Times New Roman" w:cs="Times New Roman"/>
        </w:rPr>
        <w:t>PST</w:t>
      </w:r>
      <w:r w:rsidRPr="00A16FDF">
        <w:rPr>
          <w:rFonts w:ascii="Times New Roman" w:eastAsia="楷体" w:hAnsi="Times New Roman" w:cs="Times New Roman"/>
        </w:rPr>
        <w:t>（</w:t>
      </w:r>
      <w:r w:rsidRPr="00A16FDF">
        <w:rPr>
          <w:rFonts w:ascii="Times New Roman" w:eastAsia="楷体" w:hAnsi="Times New Roman" w:cs="Times New Roman"/>
        </w:rPr>
        <w:t>power state table</w:t>
      </w:r>
      <w:r w:rsidRPr="00A16FDF">
        <w:rPr>
          <w:rFonts w:ascii="Times New Roman" w:eastAsia="楷体" w:hAnsi="Times New Roman" w:cs="Times New Roman"/>
        </w:rPr>
        <w:t>）相关的</w:t>
      </w:r>
      <w:r w:rsidRPr="00A16FDF">
        <w:rPr>
          <w:rFonts w:ascii="Times New Roman" w:eastAsia="楷体" w:hAnsi="Times New Roman" w:cs="Times New Roman"/>
        </w:rPr>
        <w:t>UPF</w:t>
      </w:r>
      <w:r w:rsidRPr="00A16FDF">
        <w:rPr>
          <w:rFonts w:ascii="Times New Roman" w:eastAsia="楷体" w:hAnsi="Times New Roman" w:cs="Times New Roman"/>
        </w:rPr>
        <w:t>（</w:t>
      </w:r>
      <w:r w:rsidRPr="00A16FDF">
        <w:rPr>
          <w:rFonts w:ascii="Times New Roman" w:eastAsia="楷体" w:hAnsi="Times New Roman" w:cs="Times New Roman"/>
        </w:rPr>
        <w:t xml:space="preserve">Unified Power </w:t>
      </w:r>
      <w:proofErr w:type="spellStart"/>
      <w:r w:rsidRPr="00A16FDF">
        <w:rPr>
          <w:rFonts w:ascii="Times New Roman" w:eastAsia="楷体" w:hAnsi="Times New Roman" w:cs="Times New Roman"/>
        </w:rPr>
        <w:t>Formate</w:t>
      </w:r>
      <w:proofErr w:type="spellEnd"/>
      <w:r w:rsidRPr="00A16FDF">
        <w:rPr>
          <w:rFonts w:ascii="Times New Roman" w:eastAsia="楷体" w:hAnsi="Times New Roman" w:cs="Times New Roman"/>
        </w:rPr>
        <w:t>）描述语言部分。</w:t>
      </w:r>
    </w:p>
    <w:p w14:paraId="37283BCD" w14:textId="77777777" w:rsidR="00A16FDF" w:rsidRPr="00A16FDF" w:rsidRDefault="00A16FDF" w:rsidP="00A16FDF">
      <w:pPr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2</w:t>
      </w:r>
      <w:r>
        <w:rPr>
          <w:rFonts w:ascii="Times New Roman" w:eastAsia="楷体" w:hAnsi="Times New Roman" w:cs="Times New Roman" w:hint="eastAsia"/>
        </w:rPr>
        <w:t>、</w:t>
      </w:r>
      <w:r w:rsidRPr="00A16FDF">
        <w:rPr>
          <w:rFonts w:ascii="Times New Roman" w:eastAsia="楷体" w:hAnsi="Times New Roman" w:cs="Times New Roman"/>
        </w:rPr>
        <w:t>能够手算提供的测试集的</w:t>
      </w:r>
      <w:r w:rsidRPr="00A16FDF">
        <w:rPr>
          <w:rFonts w:ascii="Times New Roman" w:eastAsia="楷体" w:hAnsi="Times New Roman" w:cs="Times New Roman"/>
        </w:rPr>
        <w:t>case0</w:t>
      </w:r>
      <w:r w:rsidRPr="00A16FDF">
        <w:rPr>
          <w:rFonts w:ascii="Times New Roman" w:eastAsia="楷体" w:hAnsi="Times New Roman" w:cs="Times New Roman"/>
        </w:rPr>
        <w:t>，</w:t>
      </w:r>
      <w:r w:rsidRPr="00A16FDF">
        <w:rPr>
          <w:rFonts w:ascii="Times New Roman" w:eastAsia="楷体" w:hAnsi="Times New Roman" w:cs="Times New Roman"/>
        </w:rPr>
        <w:t>case1</w:t>
      </w:r>
      <w:r w:rsidRPr="00A16FDF">
        <w:rPr>
          <w:rFonts w:ascii="Times New Roman" w:eastAsia="楷体" w:hAnsi="Times New Roman" w:cs="Times New Roman"/>
        </w:rPr>
        <w:t>和</w:t>
      </w:r>
      <w:r w:rsidRPr="00A16FDF">
        <w:rPr>
          <w:rFonts w:ascii="Times New Roman" w:eastAsia="楷体" w:hAnsi="Times New Roman" w:cs="Times New Roman"/>
        </w:rPr>
        <w:t>case2</w:t>
      </w:r>
      <w:r w:rsidRPr="00A16FDF">
        <w:rPr>
          <w:rFonts w:ascii="Times New Roman" w:eastAsia="楷体" w:hAnsi="Times New Roman" w:cs="Times New Roman"/>
        </w:rPr>
        <w:t>。并且发现</w:t>
      </w:r>
      <w:r w:rsidRPr="00A16FDF">
        <w:rPr>
          <w:rFonts w:ascii="Times New Roman" w:eastAsia="楷体" w:hAnsi="Times New Roman" w:cs="Times New Roman"/>
        </w:rPr>
        <w:t>case2</w:t>
      </w:r>
      <w:r w:rsidRPr="00A16FDF">
        <w:rPr>
          <w:rFonts w:ascii="Times New Roman" w:eastAsia="楷体" w:hAnsi="Times New Roman" w:cs="Times New Roman"/>
        </w:rPr>
        <w:t>与赛题中的示例完全是同一个。</w:t>
      </w:r>
    </w:p>
    <w:p w14:paraId="1D8AF806" w14:textId="77777777" w:rsidR="00A16FDF" w:rsidRPr="00A16FDF" w:rsidRDefault="00A16FDF" w:rsidP="00A16FDF">
      <w:pPr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3</w:t>
      </w:r>
      <w:r>
        <w:rPr>
          <w:rFonts w:ascii="Times New Roman" w:eastAsia="楷体" w:hAnsi="Times New Roman" w:cs="Times New Roman" w:hint="eastAsia"/>
        </w:rPr>
        <w:t>、</w:t>
      </w:r>
      <w:r w:rsidRPr="00A16FDF">
        <w:rPr>
          <w:rFonts w:ascii="Times New Roman" w:eastAsia="楷体" w:hAnsi="Times New Roman" w:cs="Times New Roman"/>
        </w:rPr>
        <w:t>明确解题算法部分一共四个部分，前两个部分为查找算法，第三部分是寻找同一个</w:t>
      </w:r>
      <w:r w:rsidRPr="00A16FDF">
        <w:rPr>
          <w:rFonts w:ascii="Times New Roman" w:eastAsia="楷体" w:hAnsi="Times New Roman" w:cs="Times New Roman"/>
        </w:rPr>
        <w:t>source</w:t>
      </w:r>
      <w:r w:rsidRPr="00A16FDF">
        <w:rPr>
          <w:rFonts w:ascii="Times New Roman" w:eastAsia="楷体" w:hAnsi="Times New Roman" w:cs="Times New Roman"/>
        </w:rPr>
        <w:t>连接的</w:t>
      </w:r>
      <w:r w:rsidRPr="00A16FDF">
        <w:rPr>
          <w:rFonts w:ascii="Times New Roman" w:eastAsia="楷体" w:hAnsi="Times New Roman" w:cs="Times New Roman"/>
        </w:rPr>
        <w:t>net</w:t>
      </w:r>
      <w:r w:rsidRPr="00A16FDF">
        <w:rPr>
          <w:rFonts w:ascii="Times New Roman" w:eastAsia="楷体" w:hAnsi="Times New Roman" w:cs="Times New Roman"/>
        </w:rPr>
        <w:t>或者</w:t>
      </w:r>
      <w:r w:rsidRPr="00A16FDF">
        <w:rPr>
          <w:rFonts w:ascii="Times New Roman" w:eastAsia="楷体" w:hAnsi="Times New Roman" w:cs="Times New Roman"/>
        </w:rPr>
        <w:t>port</w:t>
      </w:r>
      <w:r w:rsidRPr="00A16FDF">
        <w:rPr>
          <w:rFonts w:ascii="Times New Roman" w:eastAsia="楷体" w:hAnsi="Times New Roman" w:cs="Times New Roman"/>
        </w:rPr>
        <w:t>，第四部分为</w:t>
      </w:r>
      <w:r w:rsidRPr="00A16FDF">
        <w:rPr>
          <w:rFonts w:ascii="Times New Roman" w:eastAsia="楷体" w:hAnsi="Times New Roman" w:cs="Times New Roman"/>
        </w:rPr>
        <w:t>PST</w:t>
      </w:r>
      <w:r w:rsidRPr="00A16FDF">
        <w:rPr>
          <w:rFonts w:ascii="Times New Roman" w:eastAsia="楷体" w:hAnsi="Times New Roman" w:cs="Times New Roman"/>
        </w:rPr>
        <w:t>表格合并。在四部分基础上进行性能优化。</w:t>
      </w:r>
    </w:p>
    <w:p w14:paraId="7759BBC5" w14:textId="77777777" w:rsidR="00110CA4" w:rsidRDefault="00A16FDF" w:rsidP="00935EC7">
      <w:pPr>
        <w:jc w:val="left"/>
      </w:pPr>
      <w:r>
        <w:rPr>
          <w:rFonts w:ascii="Times New Roman" w:eastAsia="楷体" w:hAnsi="Times New Roman" w:cs="Times New Roman"/>
        </w:rPr>
        <w:t>4</w:t>
      </w:r>
      <w:r>
        <w:rPr>
          <w:rFonts w:ascii="Times New Roman" w:eastAsia="楷体" w:hAnsi="Times New Roman" w:cs="Times New Roman" w:hint="eastAsia"/>
        </w:rPr>
        <w:t>、</w:t>
      </w:r>
      <w:r w:rsidRPr="00A16FDF">
        <w:rPr>
          <w:rFonts w:ascii="Times New Roman" w:eastAsia="楷体" w:hAnsi="Times New Roman" w:cs="Times New Roman"/>
        </w:rPr>
        <w:t>已观看</w:t>
      </w:r>
      <w:r w:rsidRPr="00A16FDF">
        <w:rPr>
          <w:rFonts w:ascii="Times New Roman" w:eastAsia="楷体" w:hAnsi="Times New Roman" w:cs="Times New Roman"/>
        </w:rPr>
        <w:t>9.27</w:t>
      </w:r>
      <w:r w:rsidRPr="00A16FDF">
        <w:rPr>
          <w:rFonts w:ascii="Times New Roman" w:eastAsia="楷体" w:hAnsi="Times New Roman" w:cs="Times New Roman"/>
        </w:rPr>
        <w:t>的官方赛题解析，作用较小。</w:t>
      </w:r>
    </w:p>
    <w:p w14:paraId="48855A3E" w14:textId="77777777" w:rsidR="00935EC7" w:rsidDel="001F3012" w:rsidRDefault="00935EC7" w:rsidP="003E4469">
      <w:pPr>
        <w:rPr>
          <w:del w:id="2" w:author="陈善鑫" w:date="2021-10-10T21:16:00Z"/>
        </w:rPr>
      </w:pPr>
    </w:p>
    <w:p w14:paraId="3EE3E918" w14:textId="77777777" w:rsidR="001F3012" w:rsidRDefault="001F3012" w:rsidP="003E4469">
      <w:pPr>
        <w:rPr>
          <w:ins w:id="3" w:author="陈善鑫" w:date="2021-10-10T21:16:00Z"/>
        </w:rPr>
      </w:pPr>
    </w:p>
    <w:p w14:paraId="48721F20" w14:textId="77777777" w:rsidR="001F3012" w:rsidDel="001F3012" w:rsidRDefault="001F3012" w:rsidP="003E4469">
      <w:pPr>
        <w:rPr>
          <w:del w:id="4" w:author="陈善鑫" w:date="2021-10-10T21:20:00Z"/>
          <w:rFonts w:ascii="楷体" w:eastAsia="楷体" w:hAnsi="楷体"/>
        </w:rPr>
      </w:pPr>
    </w:p>
    <w:p w14:paraId="5D20ED8F" w14:textId="77777777" w:rsidR="001F3012" w:rsidRDefault="001F3012" w:rsidP="003E4469">
      <w:pPr>
        <w:rPr>
          <w:ins w:id="5" w:author="陈善鑫" w:date="2021-10-10T21:20:00Z"/>
          <w:rFonts w:ascii="楷体" w:eastAsia="楷体" w:hAnsi="楷体"/>
        </w:rPr>
      </w:pPr>
    </w:p>
    <w:p w14:paraId="5346661B" w14:textId="77777777" w:rsidR="001F3012" w:rsidRPr="001F3012" w:rsidRDefault="001F3012" w:rsidP="003E4469">
      <w:pPr>
        <w:rPr>
          <w:ins w:id="6" w:author="陈善鑫" w:date="2021-10-10T21:20:00Z"/>
          <w:rFonts w:ascii="楷体" w:eastAsia="楷体" w:hAnsi="楷体" w:hint="eastAsia"/>
          <w:rPrChange w:id="7" w:author="陈善鑫" w:date="2021-10-10T21:20:00Z">
            <w:rPr>
              <w:ins w:id="8" w:author="陈善鑫" w:date="2021-10-10T21:20:00Z"/>
              <w:rFonts w:hint="eastAsia"/>
            </w:rPr>
          </w:rPrChange>
        </w:rPr>
      </w:pPr>
    </w:p>
    <w:p w14:paraId="4EC80DDF" w14:textId="77777777" w:rsidR="00935EC7" w:rsidRPr="001F3012" w:rsidRDefault="00935EC7" w:rsidP="003E4469">
      <w:pPr>
        <w:rPr>
          <w:rPrChange w:id="9" w:author="陈善鑫" w:date="2021-10-10T21:20:00Z">
            <w:rPr/>
          </w:rPrChange>
        </w:rPr>
      </w:pPr>
    </w:p>
    <w:p w14:paraId="6BC90BB6" w14:textId="77777777" w:rsidR="00935EC7" w:rsidRPr="001F3012" w:rsidRDefault="00935EC7" w:rsidP="003E4469">
      <w:pPr>
        <w:rPr>
          <w:rPrChange w:id="10" w:author="陈善鑫" w:date="2021-10-10T21:20:00Z">
            <w:rPr/>
          </w:rPrChange>
        </w:rPr>
      </w:pPr>
    </w:p>
    <w:p w14:paraId="1AD32DF2" w14:textId="77777777" w:rsidR="00935EC7" w:rsidRDefault="00935EC7" w:rsidP="003E4469"/>
    <w:p w14:paraId="329654E3" w14:textId="77777777" w:rsidR="00935EC7" w:rsidRDefault="00935EC7" w:rsidP="003E4469"/>
    <w:p w14:paraId="4C43563D" w14:textId="77777777" w:rsidR="00935EC7" w:rsidRDefault="00935EC7" w:rsidP="003E4469"/>
    <w:p w14:paraId="4E5050D4" w14:textId="77777777" w:rsidR="00935EC7" w:rsidRDefault="00935EC7" w:rsidP="003E4469"/>
    <w:p w14:paraId="7A39B9B7" w14:textId="77777777" w:rsidR="00935EC7" w:rsidRDefault="00935EC7" w:rsidP="003E4469">
      <w:pPr>
        <w:rPr>
          <w:ins w:id="11" w:author="陈善鑫" w:date="2021-10-10T21:21:00Z"/>
        </w:rPr>
      </w:pPr>
    </w:p>
    <w:p w14:paraId="1396A67B" w14:textId="77777777" w:rsidR="001F3012" w:rsidRDefault="001F3012" w:rsidP="003E4469">
      <w:pPr>
        <w:rPr>
          <w:ins w:id="12" w:author="陈善鑫" w:date="2021-10-10T21:21:00Z"/>
        </w:rPr>
      </w:pPr>
    </w:p>
    <w:p w14:paraId="157D800C" w14:textId="77777777" w:rsidR="001F3012" w:rsidRDefault="001F3012" w:rsidP="003E4469">
      <w:pPr>
        <w:rPr>
          <w:ins w:id="13" w:author="陈善鑫" w:date="2021-10-10T21:21:00Z"/>
        </w:rPr>
      </w:pPr>
    </w:p>
    <w:p w14:paraId="0AA60B27" w14:textId="77777777" w:rsidR="001F3012" w:rsidRDefault="001F3012" w:rsidP="003E4469">
      <w:pPr>
        <w:rPr>
          <w:ins w:id="14" w:author="陈善鑫" w:date="2021-10-10T21:21:00Z"/>
        </w:rPr>
      </w:pPr>
    </w:p>
    <w:p w14:paraId="1F0692E3" w14:textId="77777777" w:rsidR="001F3012" w:rsidRDefault="001F3012" w:rsidP="003E4469">
      <w:pPr>
        <w:rPr>
          <w:ins w:id="15" w:author="陈善鑫" w:date="2021-10-10T21:21:00Z"/>
        </w:rPr>
      </w:pPr>
    </w:p>
    <w:p w14:paraId="5A3DDF63" w14:textId="77777777" w:rsidR="001F3012" w:rsidRDefault="001F3012" w:rsidP="003E4469">
      <w:pPr>
        <w:rPr>
          <w:ins w:id="16" w:author="陈善鑫" w:date="2021-10-10T21:21:00Z"/>
        </w:rPr>
      </w:pPr>
    </w:p>
    <w:p w14:paraId="12AFB967" w14:textId="77777777" w:rsidR="001F3012" w:rsidRDefault="001F3012" w:rsidP="003E4469">
      <w:pPr>
        <w:rPr>
          <w:rFonts w:hint="eastAsia"/>
        </w:rPr>
      </w:pPr>
    </w:p>
    <w:p w14:paraId="7A684F20" w14:textId="77777777" w:rsidR="00935EC7" w:rsidRDefault="00935EC7" w:rsidP="003E4469"/>
    <w:p w14:paraId="0EB06CFF" w14:textId="77777777" w:rsidR="00935EC7" w:rsidRDefault="00935EC7" w:rsidP="003E4469"/>
    <w:p w14:paraId="21523B8B" w14:textId="77777777" w:rsidR="00935EC7" w:rsidDel="001F3012" w:rsidRDefault="00935EC7" w:rsidP="003E4469">
      <w:pPr>
        <w:rPr>
          <w:del w:id="17" w:author="陈善鑫" w:date="2021-10-10T21:21:00Z"/>
        </w:rPr>
      </w:pPr>
    </w:p>
    <w:p w14:paraId="6AC31338" w14:textId="77777777" w:rsidR="00935EC7" w:rsidDel="001F3012" w:rsidRDefault="00935EC7" w:rsidP="003E4469">
      <w:pPr>
        <w:rPr>
          <w:del w:id="18" w:author="陈善鑫" w:date="2021-10-10T21:20:00Z"/>
          <w:rFonts w:hint="eastAsia"/>
        </w:rPr>
      </w:pPr>
    </w:p>
    <w:p w14:paraId="58C52F5F" w14:textId="77777777" w:rsidR="00935EC7" w:rsidDel="001F3012" w:rsidRDefault="00935EC7" w:rsidP="003E4469">
      <w:pPr>
        <w:rPr>
          <w:del w:id="19" w:author="陈善鑫" w:date="2021-10-10T21:20:00Z"/>
          <w:rFonts w:hint="eastAsia"/>
        </w:rPr>
      </w:pPr>
    </w:p>
    <w:p w14:paraId="1FB73C29" w14:textId="77777777" w:rsidR="00935EC7" w:rsidDel="001F3012" w:rsidRDefault="00935EC7" w:rsidP="003E4469">
      <w:pPr>
        <w:rPr>
          <w:del w:id="20" w:author="陈善鑫" w:date="2021-10-10T21:20:00Z"/>
          <w:rFonts w:hint="eastAsia"/>
        </w:rPr>
      </w:pPr>
    </w:p>
    <w:p w14:paraId="538BB2E8" w14:textId="77777777" w:rsidR="00935EC7" w:rsidDel="001F3012" w:rsidRDefault="00935EC7" w:rsidP="003E4469">
      <w:pPr>
        <w:rPr>
          <w:del w:id="21" w:author="陈善鑫" w:date="2021-10-10T21:20:00Z"/>
          <w:rFonts w:hint="eastAsia"/>
        </w:rPr>
      </w:pPr>
    </w:p>
    <w:p w14:paraId="315B4918" w14:textId="77777777" w:rsidR="00935EC7" w:rsidDel="001F3012" w:rsidRDefault="00935EC7" w:rsidP="003E4469">
      <w:pPr>
        <w:rPr>
          <w:del w:id="22" w:author="陈善鑫" w:date="2021-10-10T21:20:00Z"/>
          <w:rFonts w:hint="eastAsia"/>
        </w:rPr>
      </w:pPr>
    </w:p>
    <w:p w14:paraId="160FFD41" w14:textId="77777777" w:rsidR="00935EC7" w:rsidDel="001F3012" w:rsidRDefault="00935EC7" w:rsidP="003E4469">
      <w:pPr>
        <w:rPr>
          <w:del w:id="23" w:author="陈善鑫" w:date="2021-10-10T21:20:00Z"/>
          <w:rFonts w:hint="eastAsia"/>
        </w:rPr>
      </w:pPr>
    </w:p>
    <w:p w14:paraId="7E7370CA" w14:textId="77777777" w:rsidR="00935EC7" w:rsidDel="001F3012" w:rsidRDefault="00935EC7" w:rsidP="003E4469">
      <w:pPr>
        <w:rPr>
          <w:del w:id="24" w:author="陈善鑫" w:date="2021-10-10T21:20:00Z"/>
          <w:rFonts w:hint="eastAsia"/>
        </w:rPr>
      </w:pPr>
    </w:p>
    <w:p w14:paraId="2DBAEED8" w14:textId="77777777" w:rsidR="00935EC7" w:rsidDel="001F3012" w:rsidRDefault="00935EC7" w:rsidP="003E4469">
      <w:pPr>
        <w:rPr>
          <w:del w:id="25" w:author="陈善鑫" w:date="2021-10-10T21:20:00Z"/>
          <w:rFonts w:hint="eastAsia"/>
        </w:rPr>
      </w:pPr>
    </w:p>
    <w:p w14:paraId="776998E0" w14:textId="77777777" w:rsidR="00935EC7" w:rsidRDefault="00935EC7" w:rsidP="00935EC7">
      <w:pPr>
        <w:rPr>
          <w:rFonts w:hint="eastAsia"/>
        </w:rPr>
      </w:pPr>
    </w:p>
    <w:p w14:paraId="291AC35C" w14:textId="77777777" w:rsidR="00935EC7" w:rsidRDefault="00935EC7" w:rsidP="00935EC7">
      <w:del w:id="26" w:author="陈善鑫" w:date="2021-10-10T21:21:00Z">
        <w:r w:rsidDel="001F3012">
          <w:rPr>
            <w:rFonts w:hint="eastAsia"/>
          </w:rPr>
          <w:lastRenderedPageBreak/>
          <w:delText>接下来的</w:delText>
        </w:r>
      </w:del>
      <w:r>
        <w:rPr>
          <w:rFonts w:hint="eastAsia"/>
        </w:rPr>
        <w:t>解题流程图</w:t>
      </w:r>
    </w:p>
    <w:p w14:paraId="02C56F2D" w14:textId="77777777" w:rsidR="00935EC7" w:rsidRPr="00A16FDF" w:rsidRDefault="00935EC7" w:rsidP="00935EC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C7AD7" wp14:editId="5AC17DB8">
                <wp:simplePos x="0" y="0"/>
                <wp:positionH relativeFrom="column">
                  <wp:posOffset>1190625</wp:posOffset>
                </wp:positionH>
                <wp:positionV relativeFrom="paragraph">
                  <wp:posOffset>2081212</wp:posOffset>
                </wp:positionV>
                <wp:extent cx="4763" cy="328613"/>
                <wp:effectExtent l="76200" t="0" r="71755" b="527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EE2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93.75pt;margin-top:163.85pt;width:.4pt;height:2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2050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0E02C" wp14:editId="58A4DA24">
                <wp:simplePos x="0" y="0"/>
                <wp:positionH relativeFrom="column">
                  <wp:posOffset>313690</wp:posOffset>
                </wp:positionH>
                <wp:positionV relativeFrom="paragraph">
                  <wp:posOffset>2418715</wp:posOffset>
                </wp:positionV>
                <wp:extent cx="1766570" cy="833120"/>
                <wp:effectExtent l="0" t="0" r="24130" b="2413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570" cy="833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421A2" w14:textId="77777777" w:rsidR="00935EC7" w:rsidRDefault="00935EC7" w:rsidP="00935E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二、检查接地线是否存在 </w:t>
                            </w:r>
                            <w:r>
                              <w:t xml:space="preserve">Non-Zero </w:t>
                            </w:r>
                            <w:r>
                              <w:rPr>
                                <w:rFonts w:hint="eastAsia"/>
                              </w:rPr>
                              <w:t>State（5分）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0E02C" id="_x0000_t109" coordsize="21600,21600" o:spt="109" path="m,l,21600r21600,l21600,xe">
                <v:stroke joinstyle="miter"/>
                <v:path gradientshapeok="t" o:connecttype="rect"/>
              </v:shapetype>
              <v:shape id="流程图: 过程 9" o:spid="_x0000_s1026" type="#_x0000_t109" style="position:absolute;left:0;text-align:left;margin-left:24.7pt;margin-top:190.45pt;width:139.1pt;height:6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" fillcolor="#5b9bd5 [3208]" strokecolor="#1f4d78 [1608]" strokeweight="1pt">
                <v:textbox>
                  <w:txbxContent>
                    <w:p w14:paraId="46A421A2" w14:textId="77777777" w:rsidR="00935EC7" w:rsidRDefault="00935EC7" w:rsidP="00935E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二、检查接地线是否存在 </w:t>
                      </w:r>
                      <w:r>
                        <w:t xml:space="preserve">Non-Zero </w:t>
                      </w:r>
                      <w:r>
                        <w:rPr>
                          <w:rFonts w:hint="eastAsia"/>
                        </w:rPr>
                        <w:t>State（5分）</w:t>
                      </w:r>
                    </w:p>
                  </w:txbxContent>
                </v:textbox>
              </v:shape>
            </w:pict>
          </mc:Fallback>
        </mc:AlternateContent>
      </w:r>
      <w:r w:rsidRPr="002050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16EF8" wp14:editId="1A1AFC68">
                <wp:simplePos x="0" y="0"/>
                <wp:positionH relativeFrom="column">
                  <wp:posOffset>271145</wp:posOffset>
                </wp:positionH>
                <wp:positionV relativeFrom="paragraph">
                  <wp:posOffset>3595370</wp:posOffset>
                </wp:positionV>
                <wp:extent cx="1876425" cy="904875"/>
                <wp:effectExtent l="19050" t="19050" r="28575" b="47625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0C816" w14:textId="77777777" w:rsidR="00935EC7" w:rsidRDefault="00935EC7" w:rsidP="00935E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是/否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516EF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0" o:spid="_x0000_s1027" type="#_x0000_t110" style="position:absolute;left:0;text-align:left;margin-left:21.35pt;margin-top:283.1pt;width:147.75pt;height:71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" fillcolor="#4472c4 [3204]" strokecolor="#1f3763 [1604]" strokeweight="1pt">
                <v:textbox>
                  <w:txbxContent>
                    <w:p w14:paraId="3C00C816" w14:textId="77777777" w:rsidR="00935EC7" w:rsidRDefault="00935EC7" w:rsidP="00935E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是/否</w:t>
                      </w:r>
                    </w:p>
                  </w:txbxContent>
                </v:textbox>
              </v:shape>
            </w:pict>
          </mc:Fallback>
        </mc:AlternateContent>
      </w:r>
      <w:r w:rsidRPr="002050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1F33B" wp14:editId="1AECE2EC">
                <wp:simplePos x="0" y="0"/>
                <wp:positionH relativeFrom="column">
                  <wp:posOffset>1204277</wp:posOffset>
                </wp:positionH>
                <wp:positionV relativeFrom="paragraph">
                  <wp:posOffset>3261995</wp:posOffset>
                </wp:positionV>
                <wp:extent cx="4763" cy="328613"/>
                <wp:effectExtent l="76200" t="0" r="71755" b="527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CF19C" id="直接箭头连接符 11" o:spid="_x0000_s1026" type="#_x0000_t32" style="position:absolute;left:0;text-align:left;margin-left:94.8pt;margin-top:256.85pt;width:.4pt;height:2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CA2BF6" wp14:editId="430546FF">
                <wp:simplePos x="0" y="0"/>
                <wp:positionH relativeFrom="column">
                  <wp:posOffset>2852738</wp:posOffset>
                </wp:positionH>
                <wp:positionV relativeFrom="paragraph">
                  <wp:posOffset>1266825</wp:posOffset>
                </wp:positionV>
                <wp:extent cx="1852612" cy="766762"/>
                <wp:effectExtent l="0" t="0" r="14605" b="1460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12" cy="7667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4DCE8" w14:textId="77777777" w:rsidR="00935EC7" w:rsidRDefault="00935EC7" w:rsidP="00935E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terminal</w:t>
                            </w:r>
                            <w:r>
                              <w:t>.out</w:t>
                            </w:r>
                            <w:proofErr w:type="spellEnd"/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输出例如“State</w:t>
                            </w:r>
                            <w:r>
                              <w:t xml:space="preserve"> ‘HV’ defined for ‘VDD’ is unused in PST</w:t>
                            </w:r>
                            <w:r>
                              <w:rPr>
                                <w:rFonts w:hint="eastAsia"/>
                              </w:rPr>
                              <w:t xml:space="preserve">” 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A2BF6" id="流程图: 过程 5" o:spid="_x0000_s1028" type="#_x0000_t109" style="position:absolute;left:0;text-align:left;margin-left:224.65pt;margin-top:99.75pt;width:145.85pt;height:6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" fillcolor="#5b9bd5 [3208]" strokecolor="#1f4d78 [1608]" strokeweight="1pt">
                <v:textbox>
                  <w:txbxContent>
                    <w:p w14:paraId="3D34DCE8" w14:textId="77777777" w:rsidR="00935EC7" w:rsidRDefault="00935EC7" w:rsidP="00935E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</w:t>
                      </w:r>
                      <w:proofErr w:type="spellStart"/>
                      <w:r>
                        <w:rPr>
                          <w:rFonts w:hint="eastAsia"/>
                        </w:rPr>
                        <w:t>terminal</w:t>
                      </w:r>
                      <w:r>
                        <w:t>.out</w:t>
                      </w:r>
                      <w:proofErr w:type="spellEnd"/>
                      <w:r>
                        <w:t>中</w:t>
                      </w:r>
                      <w:r>
                        <w:rPr>
                          <w:rFonts w:hint="eastAsia"/>
                        </w:rPr>
                        <w:t>输出例如“State</w:t>
                      </w:r>
                      <w:r>
                        <w:t xml:space="preserve"> ‘HV’ defined for ‘VDD’ is unused in PST</w:t>
                      </w:r>
                      <w:r>
                        <w:rPr>
                          <w:rFonts w:hint="eastAsia"/>
                        </w:rPr>
                        <w:t xml:space="preserve">” 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817B2E" wp14:editId="4E5F65AF">
                <wp:simplePos x="0" y="0"/>
                <wp:positionH relativeFrom="column">
                  <wp:posOffset>2309495</wp:posOffset>
                </wp:positionH>
                <wp:positionV relativeFrom="paragraph">
                  <wp:posOffset>1414145</wp:posOffset>
                </wp:positionV>
                <wp:extent cx="361950" cy="318770"/>
                <wp:effectExtent l="0" t="0" r="0" b="50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A0E04" w14:textId="77777777" w:rsidR="00935EC7" w:rsidRDefault="00935EC7" w:rsidP="00935EC7">
                            <w:proofErr w:type="gramStart"/>
                            <w: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17B2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181.85pt;margin-top:111.35pt;width:28.5pt;height:2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" filled="f" stroked="f">
                <v:textbox>
                  <w:txbxContent>
                    <w:p w14:paraId="43EA0E04" w14:textId="77777777" w:rsidR="00935EC7" w:rsidRDefault="00935EC7" w:rsidP="00935EC7">
                      <w:proofErr w:type="gramStart"/>
                      <w:r>
                        <w:t>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CB979" wp14:editId="14F43B10">
                <wp:simplePos x="0" y="0"/>
                <wp:positionH relativeFrom="column">
                  <wp:posOffset>2138363</wp:posOffset>
                </wp:positionH>
                <wp:positionV relativeFrom="paragraph">
                  <wp:posOffset>1652588</wp:posOffset>
                </wp:positionV>
                <wp:extent cx="714375" cy="0"/>
                <wp:effectExtent l="0" t="76200" r="952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D53AF" id="直接箭头连接符 4" o:spid="_x0000_s1026" type="#_x0000_t32" style="position:absolute;left:0;text-align:left;margin-left:168.4pt;margin-top:130.15pt;width:56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AA20F" wp14:editId="79782410">
                <wp:simplePos x="0" y="0"/>
                <wp:positionH relativeFrom="column">
                  <wp:posOffset>1190308</wp:posOffset>
                </wp:positionH>
                <wp:positionV relativeFrom="paragraph">
                  <wp:posOffset>885825</wp:posOffset>
                </wp:positionV>
                <wp:extent cx="4763" cy="328613"/>
                <wp:effectExtent l="76200" t="0" r="71755" b="527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3CA59" id="直接箭头连接符 3" o:spid="_x0000_s1026" type="#_x0000_t32" style="position:absolute;left:0;text-align:left;margin-left:93.75pt;margin-top:69.75pt;width:.4pt;height:2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0C7B84" wp14:editId="26EB3A9D">
                <wp:simplePos x="0" y="0"/>
                <wp:positionH relativeFrom="column">
                  <wp:posOffset>257175</wp:posOffset>
                </wp:positionH>
                <wp:positionV relativeFrom="paragraph">
                  <wp:posOffset>1200150</wp:posOffset>
                </wp:positionV>
                <wp:extent cx="1876425" cy="904875"/>
                <wp:effectExtent l="19050" t="19050" r="28575" b="47625"/>
                <wp:wrapNone/>
                <wp:docPr id="2" name="流程图: 决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51527" w14:textId="77777777" w:rsidR="00935EC7" w:rsidRDefault="00935EC7" w:rsidP="00935E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是/否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C7B84" id="流程图: 决策 2" o:spid="_x0000_s1030" type="#_x0000_t110" style="position:absolute;left:0;text-align:left;margin-left:20.25pt;margin-top:94.5pt;width:147.75pt;height:71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" fillcolor="#4472c4 [3204]" strokecolor="#1f3763 [1604]" strokeweight="1pt">
                <v:textbox>
                  <w:txbxContent>
                    <w:p w14:paraId="7C451527" w14:textId="77777777" w:rsidR="00935EC7" w:rsidRDefault="00935EC7" w:rsidP="00935E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是/否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473B3" wp14:editId="5C476B9F">
                <wp:simplePos x="0" y="0"/>
                <wp:positionH relativeFrom="column">
                  <wp:posOffset>300038</wp:posOffset>
                </wp:positionH>
                <wp:positionV relativeFrom="paragraph">
                  <wp:posOffset>42863</wp:posOffset>
                </wp:positionV>
                <wp:extent cx="1766887" cy="833437"/>
                <wp:effectExtent l="0" t="0" r="24130" b="2413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887" cy="8334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EFDF3" w14:textId="77777777" w:rsidR="00935EC7" w:rsidRDefault="00935EC7" w:rsidP="00935EC7">
                            <w:r>
                              <w:rPr>
                                <w:rFonts w:hint="eastAsia"/>
                              </w:rPr>
                              <w:t>一、检查所有定义的Supply</w:t>
                            </w:r>
                            <w:r>
                              <w:t xml:space="preserve"> State在</w:t>
                            </w:r>
                            <w:r>
                              <w:rPr>
                                <w:rFonts w:hint="eastAsia"/>
                              </w:rPr>
                              <w:t>PST里是否均有描述。（5</w:t>
                            </w:r>
                            <w:r>
                              <w:t>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473B3" id="流程图: 过程 1" o:spid="_x0000_s1031" type="#_x0000_t109" style="position:absolute;left:0;text-align:left;margin-left:23.65pt;margin-top:3.4pt;width:139.1pt;height: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" fillcolor="#5b9bd5 [3208]" strokecolor="#1f4d78 [1608]" strokeweight="1pt">
                <v:textbox>
                  <w:txbxContent>
                    <w:p w14:paraId="786EFDF3" w14:textId="77777777" w:rsidR="00935EC7" w:rsidRDefault="00935EC7" w:rsidP="00935EC7">
                      <w:r>
                        <w:rPr>
                          <w:rFonts w:hint="eastAsia"/>
                        </w:rPr>
                        <w:t>一、检查所有定义的Supply</w:t>
                      </w:r>
                      <w:r>
                        <w:t xml:space="preserve"> State在</w:t>
                      </w:r>
                      <w:r>
                        <w:rPr>
                          <w:rFonts w:hint="eastAsia"/>
                        </w:rPr>
                        <w:t>PST里是否均有描述。（5</w:t>
                      </w:r>
                      <w:r>
                        <w:t>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6B46C126" w14:textId="77777777" w:rsidR="00935EC7" w:rsidRDefault="00935EC7" w:rsidP="00935EC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F8AB8C" wp14:editId="70D9EC34">
                <wp:simplePos x="0" y="0"/>
                <wp:positionH relativeFrom="margin">
                  <wp:align>right</wp:align>
                </wp:positionH>
                <wp:positionV relativeFrom="paragraph">
                  <wp:posOffset>5687792</wp:posOffset>
                </wp:positionV>
                <wp:extent cx="2080847" cy="662354"/>
                <wp:effectExtent l="0" t="0" r="15240" b="2349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847" cy="662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70406" w14:textId="77777777" w:rsidR="00935EC7" w:rsidRPr="00F65A48" w:rsidRDefault="00935EC7" w:rsidP="00935E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七、设计测试回归系统并进行回归测试（5</w:t>
                            </w:r>
                            <w:r>
                              <w:t>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F8AB8C" id="矩形 31" o:spid="_x0000_s1032" style="position:absolute;left:0;text-align:left;margin-left:112.65pt;margin-top:447.85pt;width:163.85pt;height:52.15pt;z-index:2516838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" fillcolor="#70ad47 [3209]" strokecolor="#375623 [1609]" strokeweight="1pt">
                <v:textbox>
                  <w:txbxContent>
                    <w:p w14:paraId="16070406" w14:textId="77777777" w:rsidR="00935EC7" w:rsidRPr="00F65A48" w:rsidRDefault="00935EC7" w:rsidP="00935E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七、设计测试回归系统并进行回归测试（5</w:t>
                      </w:r>
                      <w:r>
                        <w:t>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4778A1" wp14:editId="17EBAE81">
                <wp:simplePos x="0" y="0"/>
                <wp:positionH relativeFrom="margin">
                  <wp:align>right</wp:align>
                </wp:positionH>
                <wp:positionV relativeFrom="paragraph">
                  <wp:posOffset>4820529</wp:posOffset>
                </wp:positionV>
                <wp:extent cx="2080847" cy="662354"/>
                <wp:effectExtent l="0" t="0" r="15240" b="2349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847" cy="662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0AF7B" w14:textId="77777777" w:rsidR="00935EC7" w:rsidRPr="00F65A48" w:rsidRDefault="00935EC7" w:rsidP="00935E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六、自行设计测试用例（5</w:t>
                            </w:r>
                            <w:r>
                              <w:t>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4778A1" id="矩形 29" o:spid="_x0000_s1033" style="position:absolute;left:0;text-align:left;margin-left:112.65pt;margin-top:379.55pt;width:163.85pt;height:52.15pt;z-index:2516828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" fillcolor="#70ad47 [3209]" strokecolor="#375623 [1609]" strokeweight="1pt">
                <v:textbox>
                  <w:txbxContent>
                    <w:p w14:paraId="6CC0AF7B" w14:textId="77777777" w:rsidR="00935EC7" w:rsidRPr="00F65A48" w:rsidRDefault="00935EC7" w:rsidP="00935E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六、自行设计测试用例（5</w:t>
                      </w:r>
                      <w:r>
                        <w:t>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9241A3" wp14:editId="50ECDB96">
                <wp:simplePos x="0" y="0"/>
                <wp:positionH relativeFrom="column">
                  <wp:posOffset>409575</wp:posOffset>
                </wp:positionH>
                <wp:positionV relativeFrom="paragraph">
                  <wp:posOffset>7182485</wp:posOffset>
                </wp:positionV>
                <wp:extent cx="1541145" cy="715010"/>
                <wp:effectExtent l="0" t="0" r="20955" b="2794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7150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02EF1" w14:textId="77777777" w:rsidR="00935EC7" w:rsidRDefault="00935EC7" w:rsidP="00935E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五、提供用于性能测试的profile</w:t>
                            </w:r>
                            <w:r>
                              <w:t xml:space="preserve"> data</w:t>
                            </w:r>
                            <w:r w:rsidR="001F3012">
                              <w:rPr>
                                <w:rFonts w:hint="eastAsia"/>
                              </w:rPr>
                              <w:t>（</w:t>
                            </w:r>
                            <w:r w:rsidR="001F3012" w:rsidRPr="001F3012">
                              <w:rPr>
                                <w:rFonts w:hint="eastAsia"/>
                                <w:color w:val="FF0000"/>
                              </w:rPr>
                              <w:t>Time和Peak</w:t>
                            </w:r>
                            <w:r w:rsidR="001F3012" w:rsidRPr="001F3012">
                              <w:rPr>
                                <w:color w:val="FF0000"/>
                              </w:rPr>
                              <w:t xml:space="preserve"> Memory</w:t>
                            </w:r>
                            <w:r w:rsidR="001F3012"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（5</w:t>
                            </w:r>
                            <w:r>
                              <w:t>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241A3" id="流程图: 过程 26" o:spid="_x0000_s1034" type="#_x0000_t109" style="position:absolute;left:0;text-align:left;margin-left:32.25pt;margin-top:565.55pt;width:121.35pt;height:5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" fillcolor="#70ad47 [3209]" strokecolor="#375623 [1609]" strokeweight="1pt">
                <v:textbox>
                  <w:txbxContent>
                    <w:p w14:paraId="53002EF1" w14:textId="77777777" w:rsidR="00935EC7" w:rsidRDefault="00935EC7" w:rsidP="00935E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五、提供用于性能测试的profile</w:t>
                      </w:r>
                      <w:r>
                        <w:t xml:space="preserve"> data</w:t>
                      </w:r>
                      <w:r w:rsidR="001F3012">
                        <w:rPr>
                          <w:rFonts w:hint="eastAsia"/>
                        </w:rPr>
                        <w:t>（</w:t>
                      </w:r>
                      <w:r w:rsidR="001F3012" w:rsidRPr="001F3012">
                        <w:rPr>
                          <w:rFonts w:hint="eastAsia"/>
                          <w:color w:val="FF0000"/>
                        </w:rPr>
                        <w:t>Time和Peak</w:t>
                      </w:r>
                      <w:r w:rsidR="001F3012" w:rsidRPr="001F3012">
                        <w:rPr>
                          <w:color w:val="FF0000"/>
                        </w:rPr>
                        <w:t xml:space="preserve"> Memory</w:t>
                      </w:r>
                      <w:r w:rsidR="001F3012"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（5</w:t>
                      </w:r>
                      <w:r>
                        <w:t>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B0ED60" wp14:editId="038F343A">
                <wp:simplePos x="0" y="0"/>
                <wp:positionH relativeFrom="column">
                  <wp:posOffset>2015490</wp:posOffset>
                </wp:positionH>
                <wp:positionV relativeFrom="paragraph">
                  <wp:posOffset>7182485</wp:posOffset>
                </wp:positionV>
                <wp:extent cx="1541145" cy="715010"/>
                <wp:effectExtent l="0" t="0" r="20955" b="27940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7150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54170" w14:textId="77777777" w:rsidR="00935EC7" w:rsidRDefault="00935EC7" w:rsidP="00935EC7">
                            <w:pPr>
                              <w:jc w:val="center"/>
                            </w:pPr>
                            <w:r>
                              <w:t>八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ime</w:t>
                            </w:r>
                            <w:r>
                              <w:t xml:space="preserve"> 指标</w:t>
                            </w:r>
                            <w:r>
                              <w:rPr>
                                <w:rFonts w:hint="eastAsia"/>
                              </w:rPr>
                              <w:t>，超越8</w:t>
                            </w:r>
                            <w:r>
                              <w:t>0%得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0分</w:t>
                            </w:r>
                            <w:r>
                              <w:rPr>
                                <w:rFonts w:hint="eastAsia"/>
                              </w:rPr>
                              <w:t>，超越5</w:t>
                            </w:r>
                            <w:r>
                              <w:t>0%得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分</w:t>
                            </w:r>
                            <w:r w:rsidR="006365CD">
                              <w:rPr>
                                <w:rFonts w:hint="eastAsia"/>
                              </w:rPr>
                              <w:t>（1</w:t>
                            </w:r>
                            <w:r w:rsidR="006365CD">
                              <w:t>0</w:t>
                            </w:r>
                            <w:r w:rsidR="006365CD">
                              <w:rPr>
                                <w:rFonts w:hint="eastAsia"/>
                              </w:rPr>
                              <w:t>分/</w:t>
                            </w:r>
                            <w:r w:rsidR="006365CD">
                              <w:t>5</w:t>
                            </w:r>
                            <w:r w:rsidR="006365CD">
                              <w:rPr>
                                <w:rFonts w:hint="eastAsia"/>
                              </w:rPr>
                              <w:t>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ED60" id="流程图: 过程 27" o:spid="_x0000_s1035" type="#_x0000_t109" style="position:absolute;left:0;text-align:left;margin-left:158.7pt;margin-top:565.55pt;width:121.35pt;height:5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" fillcolor="#a5a5a5 [3206]" strokecolor="#525252 [1606]" strokeweight="1pt">
                <v:textbox>
                  <w:txbxContent>
                    <w:p w14:paraId="60254170" w14:textId="77777777" w:rsidR="00935EC7" w:rsidRDefault="00935EC7" w:rsidP="00935EC7">
                      <w:pPr>
                        <w:jc w:val="center"/>
                      </w:pPr>
                      <w:r>
                        <w:t>八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T</w:t>
                      </w:r>
                      <w:r>
                        <w:rPr>
                          <w:rFonts w:hint="eastAsia"/>
                        </w:rPr>
                        <w:t>ime</w:t>
                      </w:r>
                      <w:r>
                        <w:t xml:space="preserve"> 指标</w:t>
                      </w:r>
                      <w:r>
                        <w:rPr>
                          <w:rFonts w:hint="eastAsia"/>
                        </w:rPr>
                        <w:t>，超越8</w:t>
                      </w:r>
                      <w:r>
                        <w:t>0%得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0分</w:t>
                      </w:r>
                      <w:r>
                        <w:rPr>
                          <w:rFonts w:hint="eastAsia"/>
                        </w:rPr>
                        <w:t>，超越5</w:t>
                      </w:r>
                      <w:r>
                        <w:t>0%得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>分</w:t>
                      </w:r>
                      <w:r w:rsidR="006365CD">
                        <w:rPr>
                          <w:rFonts w:hint="eastAsia"/>
                        </w:rPr>
                        <w:t>（1</w:t>
                      </w:r>
                      <w:r w:rsidR="006365CD">
                        <w:t>0</w:t>
                      </w:r>
                      <w:r w:rsidR="006365CD">
                        <w:rPr>
                          <w:rFonts w:hint="eastAsia"/>
                        </w:rPr>
                        <w:t>分/</w:t>
                      </w:r>
                      <w:r w:rsidR="006365CD">
                        <w:t>5</w:t>
                      </w:r>
                      <w:r w:rsidR="006365CD">
                        <w:rPr>
                          <w:rFonts w:hint="eastAsia"/>
                        </w:rPr>
                        <w:t>分）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D338F6" wp14:editId="6D3D0F6E">
                <wp:simplePos x="0" y="0"/>
                <wp:positionH relativeFrom="column">
                  <wp:posOffset>3603967</wp:posOffset>
                </wp:positionH>
                <wp:positionV relativeFrom="paragraph">
                  <wp:posOffset>7182485</wp:posOffset>
                </wp:positionV>
                <wp:extent cx="1541584" cy="715108"/>
                <wp:effectExtent l="0" t="0" r="20955" b="27940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584" cy="7151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D3745" w14:textId="77777777" w:rsidR="00935EC7" w:rsidRDefault="00935EC7" w:rsidP="00935EC7">
                            <w:pPr>
                              <w:jc w:val="center"/>
                            </w:pPr>
                            <w:r>
                              <w:t>九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ime相同下，内存消耗最小的队伍得5</w:t>
                            </w:r>
                            <w:r>
                              <w:t>分</w:t>
                            </w:r>
                            <w:r>
                              <w:rPr>
                                <w:rFonts w:hint="eastAsia"/>
                              </w:rPr>
                              <w:t>（5</w:t>
                            </w:r>
                            <w:r>
                              <w:t>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338F6" id="流程图: 过程 28" o:spid="_x0000_s1036" type="#_x0000_t109" style="position:absolute;left:0;text-align:left;margin-left:283.8pt;margin-top:565.55pt;width:121.4pt;height:5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" fillcolor="#a5a5a5 [3206]" strokecolor="#525252 [1606]" strokeweight="1pt">
                <v:textbox>
                  <w:txbxContent>
                    <w:p w14:paraId="5A4D3745" w14:textId="77777777" w:rsidR="00935EC7" w:rsidRDefault="00935EC7" w:rsidP="00935EC7">
                      <w:pPr>
                        <w:jc w:val="center"/>
                      </w:pPr>
                      <w:r>
                        <w:t>九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T</w:t>
                      </w:r>
                      <w:r>
                        <w:rPr>
                          <w:rFonts w:hint="eastAsia"/>
                        </w:rPr>
                        <w:t>ime相同下，内存消耗最小的队伍得5</w:t>
                      </w:r>
                      <w:r>
                        <w:t>分</w:t>
                      </w:r>
                      <w:r>
                        <w:rPr>
                          <w:rFonts w:hint="eastAsia"/>
                        </w:rPr>
                        <w:t>（5</w:t>
                      </w:r>
                      <w:r>
                        <w:t>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85D589" wp14:editId="5B5DDC3C">
                <wp:simplePos x="0" y="0"/>
                <wp:positionH relativeFrom="column">
                  <wp:posOffset>2721194</wp:posOffset>
                </wp:positionH>
                <wp:positionV relativeFrom="paragraph">
                  <wp:posOffset>4821532</wp:posOffset>
                </wp:positionV>
                <wp:extent cx="181511" cy="4258335"/>
                <wp:effectExtent l="0" t="317" r="28257" b="104458"/>
                <wp:wrapNone/>
                <wp:docPr id="25" name="右大括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511" cy="42583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20DC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25" o:spid="_x0000_s1026" type="#_x0000_t88" style="position:absolute;left:0;text-align:left;margin-left:214.25pt;margin-top:379.65pt;width:14.3pt;height:335.3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" adj="77" strokecolor="#4472c4 [3204]" strokeweight=".5pt">
                <v:stroke joinstyle="miter"/>
              </v:shape>
            </w:pict>
          </mc:Fallback>
        </mc:AlternateContent>
      </w:r>
      <w:r w:rsidRPr="002B2A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D6C01D" wp14:editId="5B94FBF7">
                <wp:simplePos x="0" y="0"/>
                <wp:positionH relativeFrom="column">
                  <wp:posOffset>2880995</wp:posOffset>
                </wp:positionH>
                <wp:positionV relativeFrom="paragraph">
                  <wp:posOffset>3465342</wp:posOffset>
                </wp:positionV>
                <wp:extent cx="2162175" cy="756920"/>
                <wp:effectExtent l="0" t="0" r="28575" b="2413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56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8278F" w14:textId="77777777" w:rsidR="00935EC7" w:rsidRDefault="00935EC7" w:rsidP="00935E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terminal</w:t>
                            </w:r>
                            <w:r>
                              <w:t>.out</w:t>
                            </w:r>
                            <w:proofErr w:type="spellEnd"/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输出例如“</w:t>
                            </w:r>
                            <w:r w:rsidRPr="002B2AA6">
                              <w:t xml:space="preserve">Non-Zero State </w:t>
                            </w:r>
                            <w:r>
                              <w:t>‘</w:t>
                            </w:r>
                            <w:r w:rsidRPr="002B2AA6">
                              <w:t>ON</w:t>
                            </w:r>
                            <w:r>
                              <w:t xml:space="preserve">’ </w:t>
                            </w:r>
                            <w:r w:rsidRPr="002B2AA6">
                              <w:t xml:space="preserve">applied on ground net </w:t>
                            </w: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 w:rsidRPr="002B2AA6">
                              <w:t>VSS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 xml:space="preserve">” 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6C01D" id="流程图: 过程 17" o:spid="_x0000_s1037" type="#_x0000_t109" style="position:absolute;left:0;text-align:left;margin-left:226.85pt;margin-top:272.85pt;width:170.25pt;height:5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" fillcolor="#5b9bd5 [3208]" strokecolor="#1f4d78 [1608]" strokeweight="1pt">
                <v:textbox>
                  <w:txbxContent>
                    <w:p w14:paraId="58E8278F" w14:textId="77777777" w:rsidR="00935EC7" w:rsidRDefault="00935EC7" w:rsidP="00935E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</w:t>
                      </w:r>
                      <w:proofErr w:type="spellStart"/>
                      <w:r>
                        <w:rPr>
                          <w:rFonts w:hint="eastAsia"/>
                        </w:rPr>
                        <w:t>terminal</w:t>
                      </w:r>
                      <w:r>
                        <w:t>.out</w:t>
                      </w:r>
                      <w:proofErr w:type="spellEnd"/>
                      <w:r>
                        <w:t>中</w:t>
                      </w:r>
                      <w:r>
                        <w:rPr>
                          <w:rFonts w:hint="eastAsia"/>
                        </w:rPr>
                        <w:t>输出例如“</w:t>
                      </w:r>
                      <w:r w:rsidRPr="002B2AA6">
                        <w:t xml:space="preserve">Non-Zero State </w:t>
                      </w:r>
                      <w:r>
                        <w:t>‘</w:t>
                      </w:r>
                      <w:r w:rsidRPr="002B2AA6">
                        <w:t>ON</w:t>
                      </w:r>
                      <w:r>
                        <w:t xml:space="preserve">’ </w:t>
                      </w:r>
                      <w:r w:rsidRPr="002B2AA6">
                        <w:t xml:space="preserve">applied on ground net </w:t>
                      </w:r>
                      <w:r>
                        <w:rPr>
                          <w:rFonts w:hint="eastAsia"/>
                        </w:rPr>
                        <w:t>‘</w:t>
                      </w:r>
                      <w:r w:rsidRPr="002B2AA6">
                        <w:t>VSS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 xml:space="preserve">” 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结果</w:t>
                      </w:r>
                    </w:p>
                  </w:txbxContent>
                </v:textbox>
              </v:shape>
            </w:pict>
          </mc:Fallback>
        </mc:AlternateContent>
      </w:r>
      <w:r w:rsidRPr="00F65A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930DFD" wp14:editId="0D8CAC42">
                <wp:simplePos x="0" y="0"/>
                <wp:positionH relativeFrom="column">
                  <wp:posOffset>299720</wp:posOffset>
                </wp:positionH>
                <wp:positionV relativeFrom="paragraph">
                  <wp:posOffset>5896292</wp:posOffset>
                </wp:positionV>
                <wp:extent cx="1842770" cy="876300"/>
                <wp:effectExtent l="0" t="0" r="24130" b="19050"/>
                <wp:wrapNone/>
                <wp:docPr id="21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70" cy="876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B4E4D" w14:textId="77777777" w:rsidR="00935EC7" w:rsidRDefault="00935EC7" w:rsidP="00935E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四、合并不同层的PST</w:t>
                            </w:r>
                            <w:r>
                              <w:t>文件</w:t>
                            </w:r>
                            <w:r>
                              <w:rPr>
                                <w:rFonts w:hint="eastAsia"/>
                              </w:rPr>
                              <w:t>，得到最终的PST，输出到pst</w:t>
                            </w:r>
                            <w:r>
                              <w:t>.csv中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40分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0DFD" id="流程图: 过程 21" o:spid="_x0000_s1038" type="#_x0000_t109" style="position:absolute;left:0;text-align:left;margin-left:23.6pt;margin-top:464.25pt;width:145.1pt;height:6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" fillcolor="#5b9bd5 [3208]" strokecolor="#1f4d78 [1608]" strokeweight="1pt">
                <v:textbox>
                  <w:txbxContent>
                    <w:p w14:paraId="5ADB4E4D" w14:textId="77777777" w:rsidR="00935EC7" w:rsidRDefault="00935EC7" w:rsidP="00935E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四、合并不同层的PST</w:t>
                      </w:r>
                      <w:r>
                        <w:t>文件</w:t>
                      </w:r>
                      <w:r>
                        <w:rPr>
                          <w:rFonts w:hint="eastAsia"/>
                        </w:rPr>
                        <w:t>，得到最终的PST，输出到pst</w:t>
                      </w:r>
                      <w:r>
                        <w:t>.csv中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40分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F65A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91181" wp14:editId="1EE15E2D">
                <wp:simplePos x="0" y="0"/>
                <wp:positionH relativeFrom="column">
                  <wp:posOffset>1212215</wp:posOffset>
                </wp:positionH>
                <wp:positionV relativeFrom="paragraph">
                  <wp:posOffset>5549582</wp:posOffset>
                </wp:positionV>
                <wp:extent cx="4445" cy="328295"/>
                <wp:effectExtent l="76200" t="0" r="71755" b="5270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2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8172B" id="直接箭头连接符 22" o:spid="_x0000_s1026" type="#_x0000_t32" style="position:absolute;left:0;text-align:left;margin-left:95.45pt;margin-top:436.95pt;width:.35pt;height:25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9375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6B5CB" wp14:editId="1BD91799">
                <wp:simplePos x="0" y="0"/>
                <wp:positionH relativeFrom="column">
                  <wp:posOffset>297498</wp:posOffset>
                </wp:positionH>
                <wp:positionV relativeFrom="paragraph">
                  <wp:posOffset>4660900</wp:posOffset>
                </wp:positionV>
                <wp:extent cx="1843088" cy="876300"/>
                <wp:effectExtent l="0" t="0" r="24130" b="19050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088" cy="876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EB6F3" w14:textId="77777777" w:rsidR="00935EC7" w:rsidRDefault="00935EC7" w:rsidP="00935E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三、在source</w:t>
                            </w:r>
                            <w:r>
                              <w:t>.csv中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输出输出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各个供电源对应的供电网络和供电端口（2</w:t>
                            </w:r>
                            <w:r>
                              <w:t>0分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6B5CB" id="流程图: 过程 18" o:spid="_x0000_s1039" type="#_x0000_t109" style="position:absolute;left:0;text-align:left;margin-left:23.45pt;margin-top:367pt;width:145.15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" fillcolor="#5b9bd5 [3208]" strokecolor="#1f4d78 [1608]" strokeweight="1pt">
                <v:textbox>
                  <w:txbxContent>
                    <w:p w14:paraId="04DEB6F3" w14:textId="77777777" w:rsidR="00935EC7" w:rsidRDefault="00935EC7" w:rsidP="00935E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三、在source</w:t>
                      </w:r>
                      <w:r>
                        <w:t>.csv中</w:t>
                      </w:r>
                      <w:proofErr w:type="gramStart"/>
                      <w:r>
                        <w:rPr>
                          <w:rFonts w:hint="eastAsia"/>
                        </w:rPr>
                        <w:t>输出输出</w:t>
                      </w:r>
                      <w:proofErr w:type="gramEnd"/>
                      <w:r>
                        <w:rPr>
                          <w:rFonts w:hint="eastAsia"/>
                        </w:rPr>
                        <w:t>各个供电源对应的供电网络和供电端口（2</w:t>
                      </w:r>
                      <w:r>
                        <w:t>0分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9375D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26AFCCE" wp14:editId="0D715BD5">
                <wp:simplePos x="0" y="0"/>
                <wp:positionH relativeFrom="column">
                  <wp:posOffset>1247775</wp:posOffset>
                </wp:positionH>
                <wp:positionV relativeFrom="paragraph">
                  <wp:posOffset>4291965</wp:posOffset>
                </wp:positionV>
                <wp:extent cx="342900" cy="337820"/>
                <wp:effectExtent l="0" t="0" r="0" b="508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47772" w14:textId="77777777" w:rsidR="00935EC7" w:rsidRDefault="00935EC7" w:rsidP="00935EC7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AFCCE" id="_x0000_s1040" type="#_x0000_t202" style="position:absolute;left:0;text-align:left;margin-left:98.25pt;margin-top:337.95pt;width:27pt;height:26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" filled="f" stroked="f">
                <v:textbox>
                  <w:txbxContent>
                    <w:p w14:paraId="51647772" w14:textId="77777777" w:rsidR="00935EC7" w:rsidRDefault="00935EC7" w:rsidP="00935EC7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375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DCAA8F" wp14:editId="3C8801EC">
                <wp:simplePos x="0" y="0"/>
                <wp:positionH relativeFrom="column">
                  <wp:posOffset>1209675</wp:posOffset>
                </wp:positionH>
                <wp:positionV relativeFrom="paragraph">
                  <wp:posOffset>4319587</wp:posOffset>
                </wp:positionV>
                <wp:extent cx="4445" cy="328295"/>
                <wp:effectExtent l="76200" t="0" r="71755" b="527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2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576C8" id="直接箭头连接符 19" o:spid="_x0000_s1026" type="#_x0000_t32" style="position:absolute;left:0;text-align:left;margin-left:95.25pt;margin-top:340.1pt;width:.35pt;height:25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BE89A2" wp14:editId="50B2EFF4">
                <wp:simplePos x="0" y="0"/>
                <wp:positionH relativeFrom="column">
                  <wp:posOffset>1228725</wp:posOffset>
                </wp:positionH>
                <wp:positionV relativeFrom="paragraph">
                  <wp:posOffset>1894205</wp:posOffset>
                </wp:positionV>
                <wp:extent cx="342900" cy="337820"/>
                <wp:effectExtent l="0" t="0" r="0" b="508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3BFB2" w14:textId="77777777" w:rsidR="00935EC7" w:rsidRDefault="00935EC7" w:rsidP="00935EC7">
                            <w: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89A2" id="_x0000_s1041" type="#_x0000_t202" style="position:absolute;left:0;text-align:left;margin-left:96.75pt;margin-top:149.15pt;width:27pt;height:2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" filled="f" stroked="f">
                <v:textbox>
                  <w:txbxContent>
                    <w:p w14:paraId="44B3BFB2" w14:textId="77777777" w:rsidR="00935EC7" w:rsidRDefault="00935EC7" w:rsidP="00935EC7">
                      <w: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2AA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AC5740" wp14:editId="1D9C3CDF">
                <wp:simplePos x="0" y="0"/>
                <wp:positionH relativeFrom="column">
                  <wp:posOffset>2346960</wp:posOffset>
                </wp:positionH>
                <wp:positionV relativeFrom="paragraph">
                  <wp:posOffset>3618230</wp:posOffset>
                </wp:positionV>
                <wp:extent cx="361950" cy="318770"/>
                <wp:effectExtent l="0" t="0" r="0" b="508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17271" w14:textId="77777777" w:rsidR="00935EC7" w:rsidRDefault="00935EC7" w:rsidP="00935EC7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  <w:p w14:paraId="78805EF2" w14:textId="77777777" w:rsidR="00935EC7" w:rsidRDefault="00935EC7" w:rsidP="00935E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C5740" id="_x0000_s1042" type="#_x0000_t202" style="position:absolute;left:0;text-align:left;margin-left:184.8pt;margin-top:284.9pt;width:28.5pt;height:25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" filled="f" stroked="f">
                <v:textbox>
                  <w:txbxContent>
                    <w:p w14:paraId="7EB17271" w14:textId="77777777" w:rsidR="00935EC7" w:rsidRDefault="00935EC7" w:rsidP="00935EC7">
                      <w:r>
                        <w:rPr>
                          <w:rFonts w:hint="eastAsia"/>
                        </w:rPr>
                        <w:t>是</w:t>
                      </w:r>
                    </w:p>
                    <w:p w14:paraId="78805EF2" w14:textId="77777777" w:rsidR="00935EC7" w:rsidRDefault="00935EC7" w:rsidP="00935EC7"/>
                  </w:txbxContent>
                </v:textbox>
                <w10:wrap type="square"/>
              </v:shape>
            </w:pict>
          </mc:Fallback>
        </mc:AlternateContent>
      </w:r>
      <w:r w:rsidRPr="002B2A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D7EBFD" wp14:editId="2F850C7F">
                <wp:simplePos x="0" y="0"/>
                <wp:positionH relativeFrom="column">
                  <wp:posOffset>2165985</wp:posOffset>
                </wp:positionH>
                <wp:positionV relativeFrom="paragraph">
                  <wp:posOffset>3848735</wp:posOffset>
                </wp:positionV>
                <wp:extent cx="714375" cy="0"/>
                <wp:effectExtent l="0" t="76200" r="9525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53FE7" id="直接箭头连接符 15" o:spid="_x0000_s1026" type="#_x0000_t32" style="position:absolute;left:0;text-align:left;margin-left:170.55pt;margin-top:303.05pt;width:56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14:paraId="146CCAAB" w14:textId="77777777" w:rsidR="00935EC7" w:rsidRDefault="00935EC7" w:rsidP="003E4469"/>
    <w:p w14:paraId="2CA7AFE7" w14:textId="77777777" w:rsidR="00935EC7" w:rsidRDefault="00935EC7" w:rsidP="00935EC7">
      <w:pPr>
        <w:widowControl/>
        <w:jc w:val="left"/>
      </w:pPr>
      <w:r>
        <w:t xml:space="preserve"> </w:t>
      </w:r>
      <w:r>
        <w:br w:type="page"/>
      </w:r>
    </w:p>
    <w:tbl>
      <w:tblPr>
        <w:tblStyle w:val="a8"/>
        <w:tblW w:w="8412" w:type="dxa"/>
        <w:tblLook w:val="04A0" w:firstRow="1" w:lastRow="0" w:firstColumn="1" w:lastColumn="0" w:noHBand="0" w:noVBand="1"/>
      </w:tblPr>
      <w:tblGrid>
        <w:gridCol w:w="1720"/>
        <w:gridCol w:w="1673"/>
        <w:gridCol w:w="1673"/>
        <w:gridCol w:w="1673"/>
        <w:gridCol w:w="1673"/>
      </w:tblGrid>
      <w:tr w:rsidR="00935EC7" w14:paraId="0614089A" w14:textId="77777777" w:rsidTr="00613876">
        <w:tc>
          <w:tcPr>
            <w:tcW w:w="1720" w:type="dxa"/>
          </w:tcPr>
          <w:p w14:paraId="38140A15" w14:textId="77777777" w:rsidR="00935EC7" w:rsidRDefault="00935EC7" w:rsidP="00613876">
            <w:pPr>
              <w:jc w:val="center"/>
            </w:pPr>
            <w:r>
              <w:rPr>
                <w:rFonts w:hint="eastAsia"/>
              </w:rPr>
              <w:lastRenderedPageBreak/>
              <w:t>时间\人员</w:t>
            </w:r>
          </w:p>
        </w:tc>
        <w:tc>
          <w:tcPr>
            <w:tcW w:w="1673" w:type="dxa"/>
          </w:tcPr>
          <w:p w14:paraId="73D3A74F" w14:textId="77777777" w:rsidR="00935EC7" w:rsidRDefault="00935EC7" w:rsidP="00613876">
            <w:pPr>
              <w:jc w:val="center"/>
            </w:pPr>
            <w:r>
              <w:rPr>
                <w:rFonts w:hint="eastAsia"/>
              </w:rPr>
              <w:t>整体目标</w:t>
            </w:r>
          </w:p>
        </w:tc>
        <w:tc>
          <w:tcPr>
            <w:tcW w:w="1673" w:type="dxa"/>
          </w:tcPr>
          <w:p w14:paraId="19C6802E" w14:textId="77777777" w:rsidR="00935EC7" w:rsidRDefault="00935EC7" w:rsidP="00613876">
            <w:pPr>
              <w:jc w:val="center"/>
            </w:pPr>
            <w:r>
              <w:rPr>
                <w:rFonts w:hint="eastAsia"/>
              </w:rPr>
              <w:t>陈善鑫</w:t>
            </w:r>
          </w:p>
        </w:tc>
        <w:tc>
          <w:tcPr>
            <w:tcW w:w="1673" w:type="dxa"/>
          </w:tcPr>
          <w:p w14:paraId="6F302F90" w14:textId="77777777" w:rsidR="00935EC7" w:rsidRDefault="00935EC7" w:rsidP="00613876">
            <w:pPr>
              <w:jc w:val="center"/>
            </w:pPr>
            <w:proofErr w:type="gramStart"/>
            <w:r>
              <w:rPr>
                <w:rFonts w:hint="eastAsia"/>
              </w:rPr>
              <w:t>叶国健</w:t>
            </w:r>
            <w:proofErr w:type="gramEnd"/>
          </w:p>
        </w:tc>
        <w:tc>
          <w:tcPr>
            <w:tcW w:w="1673" w:type="dxa"/>
          </w:tcPr>
          <w:p w14:paraId="269D92C3" w14:textId="77777777" w:rsidR="00935EC7" w:rsidRDefault="00935EC7" w:rsidP="00613876">
            <w:pPr>
              <w:jc w:val="center"/>
            </w:pPr>
            <w:r>
              <w:rPr>
                <w:rFonts w:hint="eastAsia"/>
              </w:rPr>
              <w:t>王筝</w:t>
            </w:r>
          </w:p>
        </w:tc>
      </w:tr>
      <w:tr w:rsidR="00935EC7" w14:paraId="44CF2066" w14:textId="77777777" w:rsidTr="00613876">
        <w:tc>
          <w:tcPr>
            <w:tcW w:w="1720" w:type="dxa"/>
          </w:tcPr>
          <w:p w14:paraId="499AB38B" w14:textId="77777777" w:rsidR="00935EC7" w:rsidRDefault="00935EC7" w:rsidP="00613876">
            <w:pPr>
              <w:jc w:val="center"/>
            </w:pPr>
            <w:r>
              <w:rPr>
                <w:rFonts w:hint="eastAsia"/>
              </w:rPr>
              <w:t>1</w:t>
            </w:r>
            <w:r>
              <w:t>0.1-10.7</w:t>
            </w:r>
          </w:p>
        </w:tc>
        <w:tc>
          <w:tcPr>
            <w:tcW w:w="1673" w:type="dxa"/>
          </w:tcPr>
          <w:p w14:paraId="4EE6ACCB" w14:textId="77777777" w:rsidR="00935EC7" w:rsidRDefault="00935EC7" w:rsidP="00613876">
            <w:r>
              <w:rPr>
                <w:rFonts w:hint="eastAsia"/>
              </w:rPr>
              <w:t>①完成模块一二三的代码编写和测试集测试</w:t>
            </w:r>
          </w:p>
          <w:p w14:paraId="027FC4A9" w14:textId="77777777" w:rsidR="00935EC7" w:rsidRDefault="00935EC7" w:rsidP="00613876">
            <w:r>
              <w:rPr>
                <w:rFonts w:hint="eastAsia"/>
              </w:rPr>
              <w:t>②查阅模块四的资料</w:t>
            </w:r>
          </w:p>
        </w:tc>
        <w:tc>
          <w:tcPr>
            <w:tcW w:w="1673" w:type="dxa"/>
          </w:tcPr>
          <w:p w14:paraId="7AA843DC" w14:textId="77777777" w:rsidR="00935EC7" w:rsidRDefault="00935EC7" w:rsidP="00613876">
            <w:r>
              <w:rPr>
                <w:rFonts w:hint="eastAsia"/>
              </w:rPr>
              <w:t>①测试一二代码对应的2</w:t>
            </w:r>
            <w:r>
              <w:t>7</w:t>
            </w:r>
            <w:r>
              <w:rPr>
                <w:rFonts w:hint="eastAsia"/>
              </w:rPr>
              <w:t>个测试集</w:t>
            </w:r>
          </w:p>
          <w:p w14:paraId="24403F2B" w14:textId="77777777" w:rsidR="005D6BA2" w:rsidRDefault="00935EC7" w:rsidP="00613876">
            <w:r>
              <w:rPr>
                <w:rFonts w:hint="eastAsia"/>
              </w:rPr>
              <w:t>②</w:t>
            </w:r>
            <w:r w:rsidR="005D6BA2">
              <w:rPr>
                <w:rFonts w:hint="eastAsia"/>
              </w:rPr>
              <w:t>协助开发模块三</w:t>
            </w:r>
          </w:p>
          <w:p w14:paraId="4FC422EC" w14:textId="77777777" w:rsidR="00935EC7" w:rsidRDefault="005D6BA2" w:rsidP="00613876">
            <w:r>
              <w:rPr>
                <w:rFonts w:hint="eastAsia"/>
              </w:rPr>
              <w:t>③</w:t>
            </w:r>
            <w:r w:rsidR="00935EC7">
              <w:rPr>
                <w:rFonts w:hint="eastAsia"/>
              </w:rPr>
              <w:t>查找四代码的相关论文，至少有用的两篇</w:t>
            </w:r>
          </w:p>
        </w:tc>
        <w:tc>
          <w:tcPr>
            <w:tcW w:w="1673" w:type="dxa"/>
          </w:tcPr>
          <w:p w14:paraId="327C8A75" w14:textId="77777777" w:rsidR="00935EC7" w:rsidRDefault="00935EC7" w:rsidP="00613876">
            <w:r>
              <w:rPr>
                <w:rFonts w:hint="eastAsia"/>
              </w:rPr>
              <w:t>①完成三的代码</w:t>
            </w:r>
          </w:p>
          <w:p w14:paraId="6ED8725C" w14:textId="77777777" w:rsidR="00935EC7" w:rsidRPr="00110CA4" w:rsidRDefault="00935EC7" w:rsidP="00613876">
            <w:r>
              <w:rPr>
                <w:rFonts w:hint="eastAsia"/>
              </w:rPr>
              <w:t>②查找四的相关论文，至少一篇</w:t>
            </w:r>
          </w:p>
        </w:tc>
        <w:tc>
          <w:tcPr>
            <w:tcW w:w="1673" w:type="dxa"/>
          </w:tcPr>
          <w:p w14:paraId="00A814AF" w14:textId="77777777" w:rsidR="00935EC7" w:rsidRDefault="00935EC7" w:rsidP="00613876">
            <w:r>
              <w:rPr>
                <w:rFonts w:hint="eastAsia"/>
              </w:rPr>
              <w:t>①完成一、二的代码</w:t>
            </w:r>
          </w:p>
          <w:p w14:paraId="4B2E285C" w14:textId="77777777" w:rsidR="00935EC7" w:rsidRDefault="00935EC7" w:rsidP="00613876">
            <w:r>
              <w:rPr>
                <w:rFonts w:hint="eastAsia"/>
              </w:rPr>
              <w:t>②测试三的代码，2</w:t>
            </w:r>
            <w:r>
              <w:t>7</w:t>
            </w:r>
            <w:r>
              <w:rPr>
                <w:rFonts w:hint="eastAsia"/>
              </w:rPr>
              <w:t>个测试集</w:t>
            </w:r>
          </w:p>
        </w:tc>
      </w:tr>
      <w:tr w:rsidR="00935EC7" w14:paraId="79B4BFF8" w14:textId="77777777" w:rsidTr="00613876">
        <w:tc>
          <w:tcPr>
            <w:tcW w:w="1720" w:type="dxa"/>
          </w:tcPr>
          <w:p w14:paraId="591AB93A" w14:textId="77777777" w:rsidR="00935EC7" w:rsidRDefault="00935EC7" w:rsidP="00613876">
            <w:pPr>
              <w:jc w:val="center"/>
            </w:pPr>
            <w:r>
              <w:rPr>
                <w:rFonts w:hint="eastAsia"/>
              </w:rPr>
              <w:t>1</w:t>
            </w:r>
            <w:r>
              <w:t>0.8-10.17</w:t>
            </w:r>
          </w:p>
        </w:tc>
        <w:tc>
          <w:tcPr>
            <w:tcW w:w="1673" w:type="dxa"/>
          </w:tcPr>
          <w:p w14:paraId="7140CD8B" w14:textId="77777777" w:rsidR="00935EC7" w:rsidRPr="00BA3A1A" w:rsidRDefault="00935EC7" w:rsidP="00613876">
            <w:pPr>
              <w:rPr>
                <w:color w:val="0000FF"/>
                <w:rPrChange w:id="27" w:author="陈善鑫" w:date="2021-10-10T21:30:00Z">
                  <w:rPr/>
                </w:rPrChange>
              </w:rPr>
            </w:pPr>
            <w:r w:rsidRPr="00BA3A1A">
              <w:rPr>
                <w:rFonts w:hint="eastAsia"/>
                <w:color w:val="0000FF"/>
                <w:rPrChange w:id="28" w:author="陈善鑫" w:date="2021-10-10T21:30:00Z">
                  <w:rPr>
                    <w:rFonts w:hint="eastAsia"/>
                  </w:rPr>
                </w:rPrChange>
              </w:rPr>
              <w:t>完成模块四代码的编写和测试集测试</w:t>
            </w:r>
          </w:p>
        </w:tc>
        <w:tc>
          <w:tcPr>
            <w:tcW w:w="1673" w:type="dxa"/>
          </w:tcPr>
          <w:p w14:paraId="5E1A47C7" w14:textId="77777777" w:rsidR="000B3491" w:rsidRPr="00BA3A1A" w:rsidRDefault="000B3491" w:rsidP="000B3491">
            <w:pPr>
              <w:rPr>
                <w:ins w:id="29" w:author="陈善鑫" w:date="2021-10-10T21:27:00Z"/>
                <w:color w:val="0000FF"/>
                <w:rPrChange w:id="30" w:author="陈善鑫" w:date="2021-10-10T21:30:00Z">
                  <w:rPr>
                    <w:ins w:id="31" w:author="陈善鑫" w:date="2021-10-10T21:27:00Z"/>
                  </w:rPr>
                </w:rPrChange>
              </w:rPr>
            </w:pPr>
            <w:ins w:id="32" w:author="陈善鑫" w:date="2021-10-10T21:26:00Z">
              <w:r w:rsidRPr="00BA3A1A">
                <w:rPr>
                  <w:rFonts w:hint="eastAsia"/>
                  <w:color w:val="0000FF"/>
                  <w:rPrChange w:id="33" w:author="陈善鑫" w:date="2021-10-10T21:30:00Z">
                    <w:rPr>
                      <w:rFonts w:hint="eastAsia"/>
                    </w:rPr>
                  </w:rPrChange>
                </w:rPr>
                <w:t>①</w:t>
              </w:r>
            </w:ins>
            <w:ins w:id="34" w:author="陈善鑫" w:date="2021-10-10T21:30:00Z">
              <w:r w:rsidR="00BA3A1A" w:rsidRPr="00BA3A1A">
                <w:rPr>
                  <w:rFonts w:hint="eastAsia"/>
                  <w:color w:val="0000FF"/>
                  <w:rPrChange w:id="35" w:author="陈善鑫" w:date="2021-10-10T21:30:00Z">
                    <w:rPr>
                      <w:rFonts w:hint="eastAsia"/>
                    </w:rPr>
                  </w:rPrChange>
                </w:rPr>
                <w:t>协助编写问题四代码</w:t>
              </w:r>
            </w:ins>
            <w:ins w:id="36" w:author="陈善鑫" w:date="2021-10-10T21:39:00Z">
              <w:r w:rsidR="002419A8">
                <w:rPr>
                  <w:rFonts w:hint="eastAsia"/>
                  <w:color w:val="0000FF"/>
                </w:rPr>
                <w:t>，将文字描述转化为伪代码</w:t>
              </w:r>
            </w:ins>
          </w:p>
          <w:p w14:paraId="314087EB" w14:textId="77777777" w:rsidR="00BA3A1A" w:rsidRDefault="000B3491" w:rsidP="00BA3A1A">
            <w:pPr>
              <w:rPr>
                <w:ins w:id="37" w:author="陈善鑫" w:date="2021-10-10T21:34:00Z"/>
                <w:color w:val="0000FF"/>
              </w:rPr>
            </w:pPr>
            <w:ins w:id="38" w:author="陈善鑫" w:date="2021-10-10T21:27:00Z">
              <w:r w:rsidRPr="00BA3A1A">
                <w:rPr>
                  <w:rFonts w:hint="eastAsia"/>
                  <w:color w:val="0000FF"/>
                  <w:rPrChange w:id="39" w:author="陈善鑫" w:date="2021-10-10T21:30:00Z">
                    <w:rPr>
                      <w:rFonts w:hint="eastAsia"/>
                    </w:rPr>
                  </w:rPrChange>
                </w:rPr>
                <w:t>②</w:t>
              </w:r>
            </w:ins>
            <w:ins w:id="40" w:author="陈善鑫" w:date="2021-10-10T21:29:00Z">
              <w:r w:rsidR="00BA3A1A" w:rsidRPr="00BA3A1A">
                <w:rPr>
                  <w:rFonts w:hint="eastAsia"/>
                  <w:color w:val="0000FF"/>
                  <w:rPrChange w:id="41" w:author="陈善鑫" w:date="2021-10-10T21:30:00Z">
                    <w:rPr>
                      <w:rFonts w:hint="eastAsia"/>
                    </w:rPr>
                  </w:rPrChange>
                </w:rPr>
                <w:t>测试一二代码对应的</w:t>
              </w:r>
            </w:ins>
            <w:ins w:id="42" w:author="陈善鑫" w:date="2021-10-10T21:32:00Z">
              <w:r w:rsidR="00285AAF">
                <w:rPr>
                  <w:rFonts w:hint="eastAsia"/>
                  <w:color w:val="0000FF"/>
                </w:rPr>
                <w:t>基础</w:t>
              </w:r>
              <w:r w:rsidR="00285AAF">
                <w:rPr>
                  <w:color w:val="0000FF"/>
                </w:rPr>
                <w:t>47</w:t>
              </w:r>
            </w:ins>
            <w:ins w:id="43" w:author="陈善鑫" w:date="2021-10-10T21:29:00Z">
              <w:r w:rsidR="00BA3A1A" w:rsidRPr="00BA3A1A">
                <w:rPr>
                  <w:rFonts w:hint="eastAsia"/>
                  <w:color w:val="0000FF"/>
                  <w:rPrChange w:id="44" w:author="陈善鑫" w:date="2021-10-10T21:30:00Z">
                    <w:rPr>
                      <w:rFonts w:hint="eastAsia"/>
                    </w:rPr>
                  </w:rPrChange>
                </w:rPr>
                <w:t>个测试集</w:t>
              </w:r>
            </w:ins>
          </w:p>
          <w:p w14:paraId="13AB080F" w14:textId="77777777" w:rsidR="00935EC7" w:rsidRPr="00BA3A1A" w:rsidRDefault="008A7AA5" w:rsidP="00613876">
            <w:pPr>
              <w:rPr>
                <w:rFonts w:hint="eastAsia"/>
                <w:color w:val="0000FF"/>
                <w:rPrChange w:id="45" w:author="陈善鑫" w:date="2021-10-10T21:30:00Z">
                  <w:rPr>
                    <w:rFonts w:hint="eastAsia"/>
                  </w:rPr>
                </w:rPrChange>
              </w:rPr>
            </w:pPr>
            <w:ins w:id="46" w:author="陈善鑫" w:date="2021-10-10T21:34:00Z">
              <w:r>
                <w:rPr>
                  <w:rFonts w:hint="eastAsia"/>
                  <w:color w:val="0000FF"/>
                </w:rPr>
                <w:t>③编写第</w:t>
              </w:r>
              <w:r>
                <w:rPr>
                  <w:rFonts w:hint="eastAsia"/>
                  <w:color w:val="0000FF"/>
                </w:rPr>
                <w:t>二</w:t>
              </w:r>
              <w:r>
                <w:rPr>
                  <w:rFonts w:hint="eastAsia"/>
                  <w:color w:val="0000FF"/>
                </w:rPr>
                <w:t>问自动校对脚本</w:t>
              </w:r>
            </w:ins>
          </w:p>
        </w:tc>
        <w:tc>
          <w:tcPr>
            <w:tcW w:w="1673" w:type="dxa"/>
          </w:tcPr>
          <w:p w14:paraId="2360D814" w14:textId="77777777" w:rsidR="00BA3A1A" w:rsidRPr="00BA3A1A" w:rsidRDefault="00BA3A1A" w:rsidP="00BA3A1A">
            <w:pPr>
              <w:rPr>
                <w:ins w:id="47" w:author="陈善鑫" w:date="2021-10-10T21:30:00Z"/>
                <w:color w:val="0000FF"/>
                <w:rPrChange w:id="48" w:author="陈善鑫" w:date="2021-10-10T21:30:00Z">
                  <w:rPr>
                    <w:ins w:id="49" w:author="陈善鑫" w:date="2021-10-10T21:30:00Z"/>
                  </w:rPr>
                </w:rPrChange>
              </w:rPr>
            </w:pPr>
            <w:ins w:id="50" w:author="陈善鑫" w:date="2021-10-10T21:30:00Z">
              <w:r w:rsidRPr="00BA3A1A">
                <w:rPr>
                  <w:rFonts w:hint="eastAsia"/>
                  <w:color w:val="0000FF"/>
                  <w:rPrChange w:id="51" w:author="陈善鑫" w:date="2021-10-10T21:30:00Z">
                    <w:rPr>
                      <w:rFonts w:hint="eastAsia"/>
                    </w:rPr>
                  </w:rPrChange>
                </w:rPr>
                <w:t>①协助编写问题四代码</w:t>
              </w:r>
            </w:ins>
          </w:p>
          <w:p w14:paraId="554E4CAF" w14:textId="77777777" w:rsidR="00935EC7" w:rsidRDefault="00BA3A1A" w:rsidP="00613876">
            <w:pPr>
              <w:rPr>
                <w:ins w:id="52" w:author="陈善鑫" w:date="2021-10-10T21:31:00Z"/>
                <w:color w:val="0000FF"/>
              </w:rPr>
            </w:pPr>
            <w:ins w:id="53" w:author="陈善鑫" w:date="2021-10-10T21:30:00Z">
              <w:r w:rsidRPr="00BA3A1A">
                <w:rPr>
                  <w:rFonts w:hint="eastAsia"/>
                  <w:color w:val="0000FF"/>
                  <w:rPrChange w:id="54" w:author="陈善鑫" w:date="2021-10-10T21:30:00Z">
                    <w:rPr>
                      <w:rFonts w:hint="eastAsia"/>
                    </w:rPr>
                  </w:rPrChange>
                </w:rPr>
                <w:t>②测试三对应的</w:t>
              </w:r>
            </w:ins>
            <w:ins w:id="55" w:author="陈善鑫" w:date="2021-10-10T21:32:00Z">
              <w:r w:rsidR="005D1395">
                <w:rPr>
                  <w:rFonts w:hint="eastAsia"/>
                  <w:color w:val="0000FF"/>
                </w:rPr>
                <w:t>基础4</w:t>
              </w:r>
            </w:ins>
            <w:ins w:id="56" w:author="陈善鑫" w:date="2021-10-10T21:30:00Z">
              <w:r w:rsidRPr="00BA3A1A">
                <w:rPr>
                  <w:color w:val="0000FF"/>
                  <w:rPrChange w:id="57" w:author="陈善鑫" w:date="2021-10-10T21:30:00Z">
                    <w:rPr/>
                  </w:rPrChange>
                </w:rPr>
                <w:t>7</w:t>
              </w:r>
              <w:r w:rsidRPr="00BA3A1A">
                <w:rPr>
                  <w:rFonts w:hint="eastAsia"/>
                  <w:color w:val="0000FF"/>
                  <w:rPrChange w:id="58" w:author="陈善鑫" w:date="2021-10-10T21:30:00Z">
                    <w:rPr>
                      <w:rFonts w:hint="eastAsia"/>
                    </w:rPr>
                  </w:rPrChange>
                </w:rPr>
                <w:t>个测试集</w:t>
              </w:r>
            </w:ins>
          </w:p>
          <w:p w14:paraId="37E0B21D" w14:textId="77777777" w:rsidR="00BA3A1A" w:rsidRPr="00BA3A1A" w:rsidRDefault="007743E7" w:rsidP="00613876">
            <w:pPr>
              <w:rPr>
                <w:rFonts w:hint="eastAsia"/>
                <w:color w:val="0000FF"/>
                <w:rPrChange w:id="59" w:author="陈善鑫" w:date="2021-10-10T21:30:00Z">
                  <w:rPr/>
                </w:rPrChange>
              </w:rPr>
            </w:pPr>
            <w:ins w:id="60" w:author="陈善鑫" w:date="2021-10-10T21:31:00Z">
              <w:r>
                <w:rPr>
                  <w:rFonts w:hint="eastAsia"/>
                  <w:color w:val="0000FF"/>
                </w:rPr>
                <w:t>③</w:t>
              </w:r>
              <w:r w:rsidR="00BA3A1A">
                <w:rPr>
                  <w:rFonts w:hint="eastAsia"/>
                  <w:color w:val="0000FF"/>
                </w:rPr>
                <w:t>编写第</w:t>
              </w:r>
            </w:ins>
            <w:ins w:id="61" w:author="陈善鑫" w:date="2021-10-10T21:34:00Z">
              <w:r w:rsidR="008A7AA5">
                <w:rPr>
                  <w:rFonts w:hint="eastAsia"/>
                  <w:color w:val="0000FF"/>
                </w:rPr>
                <w:t>一</w:t>
              </w:r>
            </w:ins>
            <w:ins w:id="62" w:author="陈善鑫" w:date="2021-10-10T21:31:00Z">
              <w:r w:rsidR="00BA3A1A">
                <w:rPr>
                  <w:rFonts w:hint="eastAsia"/>
                  <w:color w:val="0000FF"/>
                </w:rPr>
                <w:t>问自动校对脚本</w:t>
              </w:r>
            </w:ins>
          </w:p>
        </w:tc>
        <w:tc>
          <w:tcPr>
            <w:tcW w:w="1673" w:type="dxa"/>
          </w:tcPr>
          <w:p w14:paraId="421DC286" w14:textId="77777777" w:rsidR="00BA3A1A" w:rsidRPr="00BA3A1A" w:rsidRDefault="000B3491" w:rsidP="00BA3A1A">
            <w:pPr>
              <w:rPr>
                <w:ins w:id="63" w:author="陈善鑫" w:date="2021-10-10T21:30:00Z"/>
                <w:color w:val="0000FF"/>
                <w:rPrChange w:id="64" w:author="陈善鑫" w:date="2021-10-10T21:30:00Z">
                  <w:rPr>
                    <w:ins w:id="65" w:author="陈善鑫" w:date="2021-10-10T21:30:00Z"/>
                  </w:rPr>
                </w:rPrChange>
              </w:rPr>
            </w:pPr>
            <w:ins w:id="66" w:author="陈善鑫" w:date="2021-10-10T21:27:00Z">
              <w:r w:rsidRPr="00BA3A1A">
                <w:rPr>
                  <w:rFonts w:hint="eastAsia"/>
                  <w:color w:val="0000FF"/>
                  <w:rPrChange w:id="67" w:author="陈善鑫" w:date="2021-10-10T21:30:00Z">
                    <w:rPr>
                      <w:rFonts w:hint="eastAsia"/>
                    </w:rPr>
                  </w:rPrChange>
                </w:rPr>
                <w:t>①</w:t>
              </w:r>
            </w:ins>
            <w:ins w:id="68" w:author="陈善鑫" w:date="2021-10-10T21:29:00Z">
              <w:r w:rsidR="00BA3A1A" w:rsidRPr="00BA3A1A">
                <w:rPr>
                  <w:rFonts w:hint="eastAsia"/>
                  <w:color w:val="0000FF"/>
                  <w:rPrChange w:id="69" w:author="陈善鑫" w:date="2021-10-10T21:30:00Z">
                    <w:rPr>
                      <w:rFonts w:hint="eastAsia"/>
                    </w:rPr>
                  </w:rPrChange>
                </w:rPr>
                <w:t>编写</w:t>
              </w:r>
            </w:ins>
            <w:ins w:id="70" w:author="陈善鑫" w:date="2021-10-10T21:30:00Z">
              <w:r w:rsidR="00BA3A1A" w:rsidRPr="00BA3A1A">
                <w:rPr>
                  <w:rFonts w:hint="eastAsia"/>
                  <w:color w:val="0000FF"/>
                  <w:rPrChange w:id="71" w:author="陈善鑫" w:date="2021-10-10T21:30:00Z">
                    <w:rPr>
                      <w:rFonts w:hint="eastAsia"/>
                    </w:rPr>
                  </w:rPrChange>
                </w:rPr>
                <w:t>问题四代码</w:t>
              </w:r>
            </w:ins>
          </w:p>
          <w:p w14:paraId="0ABC6D2B" w14:textId="77777777" w:rsidR="00935EC7" w:rsidRPr="00BA3A1A" w:rsidRDefault="00935EC7" w:rsidP="00613876">
            <w:pPr>
              <w:rPr>
                <w:color w:val="0000FF"/>
                <w:rPrChange w:id="72" w:author="陈善鑫" w:date="2021-10-10T21:30:00Z">
                  <w:rPr/>
                </w:rPrChange>
              </w:rPr>
            </w:pPr>
          </w:p>
        </w:tc>
      </w:tr>
      <w:tr w:rsidR="00935EC7" w14:paraId="001F57DA" w14:textId="77777777" w:rsidTr="00613876">
        <w:tc>
          <w:tcPr>
            <w:tcW w:w="1720" w:type="dxa"/>
          </w:tcPr>
          <w:p w14:paraId="26357386" w14:textId="77777777" w:rsidR="00935EC7" w:rsidRDefault="00935EC7" w:rsidP="00613876">
            <w:pPr>
              <w:jc w:val="center"/>
            </w:pPr>
            <w:r>
              <w:rPr>
                <w:rFonts w:hint="eastAsia"/>
              </w:rPr>
              <w:t>1</w:t>
            </w:r>
            <w:r>
              <w:t>0.18-10.24</w:t>
            </w:r>
          </w:p>
        </w:tc>
        <w:tc>
          <w:tcPr>
            <w:tcW w:w="1673" w:type="dxa"/>
          </w:tcPr>
          <w:p w14:paraId="6B9D9AD8" w14:textId="77777777" w:rsidR="00935EC7" w:rsidRDefault="00935EC7" w:rsidP="00613876">
            <w:r>
              <w:rPr>
                <w:rFonts w:hint="eastAsia"/>
              </w:rPr>
              <w:t>完成模块五、六代码的编写和测试集测试</w:t>
            </w:r>
          </w:p>
        </w:tc>
        <w:tc>
          <w:tcPr>
            <w:tcW w:w="1673" w:type="dxa"/>
          </w:tcPr>
          <w:p w14:paraId="184A2F08" w14:textId="77777777" w:rsidR="00935EC7" w:rsidRDefault="00935EC7" w:rsidP="00613876"/>
        </w:tc>
        <w:tc>
          <w:tcPr>
            <w:tcW w:w="1673" w:type="dxa"/>
          </w:tcPr>
          <w:p w14:paraId="70FB025F" w14:textId="77777777" w:rsidR="00935EC7" w:rsidRDefault="00935EC7" w:rsidP="00613876"/>
        </w:tc>
        <w:tc>
          <w:tcPr>
            <w:tcW w:w="1673" w:type="dxa"/>
          </w:tcPr>
          <w:p w14:paraId="6896E6C1" w14:textId="77777777" w:rsidR="00935EC7" w:rsidRDefault="00935EC7" w:rsidP="00613876"/>
        </w:tc>
      </w:tr>
      <w:tr w:rsidR="00935EC7" w14:paraId="2A4FAA0A" w14:textId="77777777" w:rsidTr="00613876">
        <w:tc>
          <w:tcPr>
            <w:tcW w:w="1720" w:type="dxa"/>
          </w:tcPr>
          <w:p w14:paraId="4D7A0296" w14:textId="77777777" w:rsidR="00935EC7" w:rsidRDefault="00935EC7" w:rsidP="00613876">
            <w:pPr>
              <w:jc w:val="center"/>
            </w:pPr>
            <w:r>
              <w:rPr>
                <w:rFonts w:hint="eastAsia"/>
              </w:rPr>
              <w:t>1</w:t>
            </w:r>
            <w:r>
              <w:t>0.25-10.31</w:t>
            </w:r>
          </w:p>
        </w:tc>
        <w:tc>
          <w:tcPr>
            <w:tcW w:w="1673" w:type="dxa"/>
          </w:tcPr>
          <w:p w14:paraId="5CC21DC4" w14:textId="77777777" w:rsidR="00935EC7" w:rsidRDefault="00935EC7" w:rsidP="00613876">
            <w:r>
              <w:rPr>
                <w:rFonts w:hint="eastAsia"/>
              </w:rPr>
              <w:t>完成</w:t>
            </w:r>
            <w:proofErr w:type="gramStart"/>
            <w:r>
              <w:rPr>
                <w:rFonts w:hint="eastAsia"/>
              </w:rPr>
              <w:t>模块七代码</w:t>
            </w:r>
            <w:proofErr w:type="gramEnd"/>
            <w:r>
              <w:rPr>
                <w:rFonts w:hint="eastAsia"/>
              </w:rPr>
              <w:t>的编写和测试集测试</w:t>
            </w:r>
          </w:p>
        </w:tc>
        <w:tc>
          <w:tcPr>
            <w:tcW w:w="1673" w:type="dxa"/>
          </w:tcPr>
          <w:p w14:paraId="1DFCD84C" w14:textId="77777777" w:rsidR="00935EC7" w:rsidRDefault="00935EC7" w:rsidP="00613876"/>
        </w:tc>
        <w:tc>
          <w:tcPr>
            <w:tcW w:w="1673" w:type="dxa"/>
          </w:tcPr>
          <w:p w14:paraId="0802AB43" w14:textId="77777777" w:rsidR="00935EC7" w:rsidRDefault="00935EC7" w:rsidP="00613876"/>
        </w:tc>
        <w:tc>
          <w:tcPr>
            <w:tcW w:w="1673" w:type="dxa"/>
          </w:tcPr>
          <w:p w14:paraId="6970E009" w14:textId="77777777" w:rsidR="00935EC7" w:rsidRDefault="00935EC7" w:rsidP="00613876"/>
        </w:tc>
      </w:tr>
      <w:tr w:rsidR="00935EC7" w14:paraId="2E05A907" w14:textId="77777777" w:rsidTr="00613876">
        <w:tc>
          <w:tcPr>
            <w:tcW w:w="1720" w:type="dxa"/>
          </w:tcPr>
          <w:p w14:paraId="4D3B0345" w14:textId="77777777" w:rsidR="00935EC7" w:rsidRDefault="00935EC7" w:rsidP="00613876">
            <w:pPr>
              <w:jc w:val="center"/>
            </w:pPr>
            <w:r>
              <w:rPr>
                <w:rFonts w:hint="eastAsia"/>
              </w:rPr>
              <w:t>1</w:t>
            </w:r>
            <w:r>
              <w:t>1.1-11.7</w:t>
            </w:r>
          </w:p>
        </w:tc>
        <w:tc>
          <w:tcPr>
            <w:tcW w:w="1673" w:type="dxa"/>
          </w:tcPr>
          <w:p w14:paraId="6BF94C66" w14:textId="77777777" w:rsidR="00935EC7" w:rsidRDefault="00935EC7" w:rsidP="00613876">
            <w:r>
              <w:rPr>
                <w:rFonts w:hint="eastAsia"/>
              </w:rPr>
              <w:t>完成</w:t>
            </w:r>
            <w:proofErr w:type="gramStart"/>
            <w:r>
              <w:rPr>
                <w:rFonts w:hint="eastAsia"/>
              </w:rPr>
              <w:t>模块</w:t>
            </w:r>
            <w:r w:rsidR="00675FFC">
              <w:rPr>
                <w:rFonts w:hint="eastAsia"/>
              </w:rPr>
              <w:t>八</w:t>
            </w:r>
            <w:proofErr w:type="gramEnd"/>
            <w:r>
              <w:rPr>
                <w:rFonts w:hint="eastAsia"/>
              </w:rPr>
              <w:t>代码的编写和测试集测试</w:t>
            </w:r>
          </w:p>
        </w:tc>
        <w:tc>
          <w:tcPr>
            <w:tcW w:w="1673" w:type="dxa"/>
          </w:tcPr>
          <w:p w14:paraId="55F4D931" w14:textId="77777777" w:rsidR="00935EC7" w:rsidRDefault="00935EC7" w:rsidP="00613876"/>
        </w:tc>
        <w:tc>
          <w:tcPr>
            <w:tcW w:w="1673" w:type="dxa"/>
          </w:tcPr>
          <w:p w14:paraId="2D3D1B9F" w14:textId="77777777" w:rsidR="00935EC7" w:rsidRDefault="00935EC7" w:rsidP="00613876"/>
        </w:tc>
        <w:tc>
          <w:tcPr>
            <w:tcW w:w="1673" w:type="dxa"/>
          </w:tcPr>
          <w:p w14:paraId="1C596F0B" w14:textId="77777777" w:rsidR="00935EC7" w:rsidRDefault="00935EC7" w:rsidP="00613876"/>
        </w:tc>
      </w:tr>
      <w:tr w:rsidR="00935EC7" w14:paraId="2FA5A8F5" w14:textId="77777777" w:rsidTr="00613876">
        <w:tc>
          <w:tcPr>
            <w:tcW w:w="1720" w:type="dxa"/>
          </w:tcPr>
          <w:p w14:paraId="2A323594" w14:textId="77777777" w:rsidR="00935EC7" w:rsidRDefault="00935EC7" w:rsidP="00613876">
            <w:pPr>
              <w:jc w:val="center"/>
            </w:pPr>
            <w:r>
              <w:rPr>
                <w:rFonts w:hint="eastAsia"/>
              </w:rPr>
              <w:t>1</w:t>
            </w:r>
            <w:r>
              <w:t>1.8-11.14</w:t>
            </w:r>
          </w:p>
        </w:tc>
        <w:tc>
          <w:tcPr>
            <w:tcW w:w="1673" w:type="dxa"/>
          </w:tcPr>
          <w:p w14:paraId="633E45E8" w14:textId="77777777" w:rsidR="00935EC7" w:rsidRDefault="00935EC7" w:rsidP="00613876">
            <w:r>
              <w:rPr>
                <w:rFonts w:hint="eastAsia"/>
              </w:rPr>
              <w:t>完成模块</w:t>
            </w:r>
            <w:r w:rsidR="00675FFC">
              <w:rPr>
                <w:rFonts w:hint="eastAsia"/>
              </w:rPr>
              <w:t>九</w:t>
            </w:r>
            <w:r>
              <w:rPr>
                <w:rFonts w:hint="eastAsia"/>
              </w:rPr>
              <w:t>代码的编写和测试集测试，提高运行速度</w:t>
            </w:r>
          </w:p>
        </w:tc>
        <w:tc>
          <w:tcPr>
            <w:tcW w:w="1673" w:type="dxa"/>
          </w:tcPr>
          <w:p w14:paraId="670CB8A2" w14:textId="77777777" w:rsidR="00935EC7" w:rsidRDefault="00935EC7" w:rsidP="00613876"/>
        </w:tc>
        <w:tc>
          <w:tcPr>
            <w:tcW w:w="1673" w:type="dxa"/>
          </w:tcPr>
          <w:p w14:paraId="6E141982" w14:textId="77777777" w:rsidR="00935EC7" w:rsidRDefault="00935EC7" w:rsidP="00613876"/>
        </w:tc>
        <w:tc>
          <w:tcPr>
            <w:tcW w:w="1673" w:type="dxa"/>
          </w:tcPr>
          <w:p w14:paraId="14237755" w14:textId="77777777" w:rsidR="00935EC7" w:rsidRDefault="00935EC7" w:rsidP="00613876"/>
        </w:tc>
      </w:tr>
      <w:tr w:rsidR="00935EC7" w14:paraId="7DFEF888" w14:textId="77777777" w:rsidTr="00613876">
        <w:tc>
          <w:tcPr>
            <w:tcW w:w="1720" w:type="dxa"/>
          </w:tcPr>
          <w:p w14:paraId="014F97DF" w14:textId="77777777" w:rsidR="00935EC7" w:rsidRDefault="00935EC7" w:rsidP="00613876">
            <w:pPr>
              <w:jc w:val="center"/>
            </w:pPr>
            <w:r>
              <w:rPr>
                <w:rFonts w:hint="eastAsia"/>
              </w:rPr>
              <w:t>1</w:t>
            </w:r>
            <w:r>
              <w:t>1.15-11.21</w:t>
            </w:r>
          </w:p>
        </w:tc>
        <w:tc>
          <w:tcPr>
            <w:tcW w:w="1673" w:type="dxa"/>
          </w:tcPr>
          <w:p w14:paraId="658209D2" w14:textId="77777777" w:rsidR="00935EC7" w:rsidRDefault="00675FFC" w:rsidP="00613876">
            <w:r>
              <w:rPr>
                <w:rFonts w:hint="eastAsia"/>
              </w:rPr>
              <w:t>检查所有</w:t>
            </w:r>
            <w:r w:rsidR="00935EC7">
              <w:rPr>
                <w:rFonts w:hint="eastAsia"/>
              </w:rPr>
              <w:t>代码</w:t>
            </w:r>
            <w:r w:rsidR="00236734">
              <w:rPr>
                <w:rFonts w:hint="eastAsia"/>
              </w:rPr>
              <w:t>，并在系统上提交，最终</w:t>
            </w:r>
            <w:proofErr w:type="spellStart"/>
            <w:r w:rsidR="00236734">
              <w:rPr>
                <w:rFonts w:hint="eastAsia"/>
              </w:rPr>
              <w:t>ddl</w:t>
            </w:r>
            <w:proofErr w:type="spellEnd"/>
            <w:r w:rsidR="00236734">
              <w:rPr>
                <w:rFonts w:hint="eastAsia"/>
              </w:rPr>
              <w:t>为1</w:t>
            </w:r>
            <w:r w:rsidR="00236734">
              <w:t>1.24</w:t>
            </w:r>
            <w:r w:rsidR="00236734">
              <w:rPr>
                <w:rFonts w:hint="eastAsia"/>
              </w:rPr>
              <w:t>星期三下午1</w:t>
            </w:r>
            <w:r w:rsidR="00236734">
              <w:t>5</w:t>
            </w:r>
            <w:r w:rsidR="00236734">
              <w:rPr>
                <w:rFonts w:hint="eastAsia"/>
              </w:rPr>
              <w:t>:</w:t>
            </w:r>
            <w:r w:rsidR="00236734">
              <w:t>00</w:t>
            </w:r>
          </w:p>
        </w:tc>
        <w:tc>
          <w:tcPr>
            <w:tcW w:w="1673" w:type="dxa"/>
          </w:tcPr>
          <w:p w14:paraId="48BFA5E4" w14:textId="77777777" w:rsidR="00935EC7" w:rsidRDefault="00935EC7" w:rsidP="00613876"/>
        </w:tc>
        <w:tc>
          <w:tcPr>
            <w:tcW w:w="1673" w:type="dxa"/>
          </w:tcPr>
          <w:p w14:paraId="7B4BF0A5" w14:textId="77777777" w:rsidR="00935EC7" w:rsidRDefault="00935EC7" w:rsidP="00613876"/>
        </w:tc>
        <w:tc>
          <w:tcPr>
            <w:tcW w:w="1673" w:type="dxa"/>
          </w:tcPr>
          <w:p w14:paraId="2B5BDB76" w14:textId="77777777" w:rsidR="00935EC7" w:rsidRDefault="00935EC7" w:rsidP="00613876"/>
        </w:tc>
      </w:tr>
    </w:tbl>
    <w:p w14:paraId="3991823A" w14:textId="77777777" w:rsidR="00935EC7" w:rsidRDefault="00935EC7" w:rsidP="00935EC7">
      <w:pPr>
        <w:widowControl/>
        <w:jc w:val="left"/>
        <w:rPr>
          <w:ins w:id="73" w:author="陈善鑫" w:date="2021-10-10T21:21:00Z"/>
        </w:rPr>
      </w:pPr>
    </w:p>
    <w:p w14:paraId="573F136D" w14:textId="77777777" w:rsidR="009F138A" w:rsidRDefault="009F138A" w:rsidP="001F3012">
      <w:pPr>
        <w:rPr>
          <w:ins w:id="74" w:author="陈善鑫" w:date="2021-10-10T21:44:00Z"/>
          <w:rFonts w:ascii="Times New Roman" w:eastAsia="楷体" w:hAnsi="Times New Roman" w:cs="Times New Roman"/>
        </w:rPr>
      </w:pPr>
    </w:p>
    <w:p w14:paraId="08165A2C" w14:textId="77777777" w:rsidR="009F138A" w:rsidRDefault="009F138A" w:rsidP="001F3012">
      <w:pPr>
        <w:rPr>
          <w:ins w:id="75" w:author="陈善鑫" w:date="2021-10-10T21:44:00Z"/>
          <w:rFonts w:ascii="Times New Roman" w:eastAsia="楷体" w:hAnsi="Times New Roman" w:cs="Times New Roman"/>
        </w:rPr>
      </w:pPr>
    </w:p>
    <w:p w14:paraId="5115C8F3" w14:textId="77777777" w:rsidR="009F138A" w:rsidRDefault="009F138A" w:rsidP="001F3012">
      <w:pPr>
        <w:rPr>
          <w:ins w:id="76" w:author="陈善鑫" w:date="2021-10-10T21:44:00Z"/>
          <w:rFonts w:ascii="Times New Roman" w:eastAsia="楷体" w:hAnsi="Times New Roman" w:cs="Times New Roman"/>
        </w:rPr>
      </w:pPr>
    </w:p>
    <w:p w14:paraId="42585201" w14:textId="77777777" w:rsidR="009F138A" w:rsidRDefault="009F138A" w:rsidP="001F3012">
      <w:pPr>
        <w:rPr>
          <w:ins w:id="77" w:author="陈善鑫" w:date="2021-10-10T21:44:00Z"/>
          <w:rFonts w:ascii="Times New Roman" w:eastAsia="楷体" w:hAnsi="Times New Roman" w:cs="Times New Roman"/>
        </w:rPr>
      </w:pPr>
    </w:p>
    <w:p w14:paraId="53D01FAB" w14:textId="77777777" w:rsidR="009F138A" w:rsidRDefault="009F138A" w:rsidP="001F3012">
      <w:pPr>
        <w:rPr>
          <w:ins w:id="78" w:author="陈善鑫" w:date="2021-10-10T21:44:00Z"/>
          <w:rFonts w:ascii="Times New Roman" w:eastAsia="楷体" w:hAnsi="Times New Roman" w:cs="Times New Roman"/>
        </w:rPr>
      </w:pPr>
    </w:p>
    <w:p w14:paraId="473B9AB5" w14:textId="77777777" w:rsidR="009F138A" w:rsidRDefault="009F138A" w:rsidP="001F3012">
      <w:pPr>
        <w:rPr>
          <w:ins w:id="79" w:author="陈善鑫" w:date="2021-10-10T21:44:00Z"/>
          <w:rFonts w:ascii="Times New Roman" w:eastAsia="楷体" w:hAnsi="Times New Roman" w:cs="Times New Roman"/>
        </w:rPr>
      </w:pPr>
    </w:p>
    <w:p w14:paraId="3CE06F19" w14:textId="77777777" w:rsidR="009F138A" w:rsidRDefault="009F138A" w:rsidP="001F3012">
      <w:pPr>
        <w:rPr>
          <w:ins w:id="80" w:author="陈善鑫" w:date="2021-10-10T21:44:00Z"/>
          <w:rFonts w:ascii="Times New Roman" w:eastAsia="楷体" w:hAnsi="Times New Roman" w:cs="Times New Roman"/>
        </w:rPr>
      </w:pPr>
    </w:p>
    <w:p w14:paraId="1E3DB8A0" w14:textId="54AAF0B0" w:rsidR="001F3012" w:rsidRPr="00ED302F" w:rsidRDefault="001F3012" w:rsidP="001F3012">
      <w:pPr>
        <w:rPr>
          <w:ins w:id="81" w:author="陈善鑫" w:date="2021-10-10T21:21:00Z"/>
          <w:rFonts w:ascii="Times New Roman" w:eastAsia="楷体" w:hAnsi="Times New Roman" w:cs="Times New Roman"/>
          <w:rPrChange w:id="82" w:author="陈善鑫" w:date="2021-10-10T21:26:00Z">
            <w:rPr>
              <w:ins w:id="83" w:author="陈善鑫" w:date="2021-10-10T21:21:00Z"/>
              <w:rFonts w:ascii="楷体" w:eastAsia="楷体" w:hAnsi="楷体" w:hint="eastAsia"/>
            </w:rPr>
          </w:rPrChange>
        </w:rPr>
      </w:pPr>
      <w:ins w:id="84" w:author="陈善鑫" w:date="2021-10-10T21:21:00Z">
        <w:r w:rsidRPr="00ED302F">
          <w:rPr>
            <w:rFonts w:ascii="Times New Roman" w:eastAsia="楷体" w:hAnsi="Times New Roman" w:cs="Times New Roman"/>
            <w:rPrChange w:id="85" w:author="陈善鑫" w:date="2021-10-10T21:26:00Z">
              <w:rPr>
                <w:rFonts w:ascii="楷体" w:eastAsia="楷体" w:hAnsi="楷体" w:hint="eastAsia"/>
              </w:rPr>
            </w:rPrChange>
          </w:rPr>
          <w:lastRenderedPageBreak/>
          <w:t>2</w:t>
        </w:r>
        <w:r w:rsidRPr="00ED302F">
          <w:rPr>
            <w:rFonts w:ascii="Times New Roman" w:eastAsia="楷体" w:hAnsi="Times New Roman" w:cs="Times New Roman"/>
            <w:rPrChange w:id="86" w:author="陈善鑫" w:date="2021-10-10T21:26:00Z">
              <w:rPr>
                <w:rFonts w:ascii="楷体" w:eastAsia="楷体" w:hAnsi="楷体"/>
              </w:rPr>
            </w:rPrChange>
          </w:rPr>
          <w:t>021/10/10</w:t>
        </w:r>
        <w:r w:rsidRPr="00ED302F">
          <w:rPr>
            <w:rFonts w:ascii="Times New Roman" w:eastAsia="楷体" w:hAnsi="Times New Roman" w:cs="Times New Roman"/>
            <w:rPrChange w:id="87" w:author="陈善鑫" w:date="2021-10-10T21:26:00Z">
              <w:rPr>
                <w:rFonts w:ascii="楷体" w:eastAsia="楷体" w:hAnsi="楷体" w:hint="eastAsia"/>
              </w:rPr>
            </w:rPrChange>
          </w:rPr>
          <w:t>实际完成情况</w:t>
        </w:r>
      </w:ins>
    </w:p>
    <w:p w14:paraId="40E08587" w14:textId="77777777" w:rsidR="001F3012" w:rsidRPr="00ED302F" w:rsidRDefault="001F3012" w:rsidP="001F3012">
      <w:pPr>
        <w:rPr>
          <w:ins w:id="88" w:author="陈善鑫" w:date="2021-10-10T21:21:00Z"/>
          <w:rFonts w:ascii="Times New Roman" w:eastAsia="楷体" w:hAnsi="Times New Roman" w:cs="Times New Roman"/>
          <w:rPrChange w:id="89" w:author="陈善鑫" w:date="2021-10-10T21:26:00Z">
            <w:rPr>
              <w:ins w:id="90" w:author="陈善鑫" w:date="2021-10-10T21:21:00Z"/>
              <w:rFonts w:ascii="楷体" w:eastAsia="楷体" w:hAnsi="楷体"/>
            </w:rPr>
          </w:rPrChange>
        </w:rPr>
      </w:pPr>
      <w:ins w:id="91" w:author="陈善鑫" w:date="2021-10-10T21:21:00Z">
        <w:r w:rsidRPr="00ED302F">
          <w:rPr>
            <w:rFonts w:ascii="Times New Roman" w:eastAsia="楷体" w:hAnsi="Times New Roman" w:cs="Times New Roman"/>
            <w:rPrChange w:id="92" w:author="陈善鑫" w:date="2021-10-10T21:26:00Z">
              <w:rPr>
                <w:rFonts w:ascii="楷体" w:eastAsia="楷体" w:hAnsi="楷体" w:hint="eastAsia"/>
              </w:rPr>
            </w:rPrChange>
          </w:rPr>
          <w:t>1</w:t>
        </w:r>
        <w:r w:rsidRPr="00ED302F">
          <w:rPr>
            <w:rFonts w:ascii="Times New Roman" w:eastAsia="楷体" w:hAnsi="Times New Roman" w:cs="Times New Roman"/>
            <w:rPrChange w:id="93" w:author="陈善鑫" w:date="2021-10-10T21:26:00Z">
              <w:rPr>
                <w:rFonts w:ascii="楷体" w:eastAsia="楷体" w:hAnsi="楷体" w:hint="eastAsia"/>
              </w:rPr>
            </w:rPrChange>
          </w:rPr>
          <w:t>、完成第一问代码编写（叶国健）</w:t>
        </w:r>
      </w:ins>
    </w:p>
    <w:p w14:paraId="006F56C0" w14:textId="77777777" w:rsidR="001F3012" w:rsidRPr="00ED302F" w:rsidRDefault="001F3012" w:rsidP="001F3012">
      <w:pPr>
        <w:rPr>
          <w:ins w:id="94" w:author="陈善鑫" w:date="2021-10-10T21:24:00Z"/>
          <w:rFonts w:ascii="Times New Roman" w:eastAsia="楷体" w:hAnsi="Times New Roman" w:cs="Times New Roman"/>
          <w:rPrChange w:id="95" w:author="陈善鑫" w:date="2021-10-10T21:26:00Z">
            <w:rPr>
              <w:ins w:id="96" w:author="陈善鑫" w:date="2021-10-10T21:24:00Z"/>
              <w:rFonts w:ascii="楷体" w:eastAsia="楷体" w:hAnsi="楷体"/>
            </w:rPr>
          </w:rPrChange>
        </w:rPr>
      </w:pPr>
      <w:ins w:id="97" w:author="陈善鑫" w:date="2021-10-10T21:21:00Z">
        <w:r w:rsidRPr="00ED302F">
          <w:rPr>
            <w:rFonts w:ascii="Times New Roman" w:eastAsia="楷体" w:hAnsi="Times New Roman" w:cs="Times New Roman"/>
            <w:rPrChange w:id="98" w:author="陈善鑫" w:date="2021-10-10T21:26:00Z">
              <w:rPr>
                <w:rFonts w:ascii="楷体" w:eastAsia="楷体" w:hAnsi="楷体" w:hint="eastAsia"/>
              </w:rPr>
            </w:rPrChange>
          </w:rPr>
          <w:t>2</w:t>
        </w:r>
        <w:r w:rsidRPr="00ED302F">
          <w:rPr>
            <w:rFonts w:ascii="Times New Roman" w:eastAsia="楷体" w:hAnsi="Times New Roman" w:cs="Times New Roman"/>
            <w:rPrChange w:id="99" w:author="陈善鑫" w:date="2021-10-10T21:26:00Z">
              <w:rPr>
                <w:rFonts w:ascii="楷体" w:eastAsia="楷体" w:hAnsi="楷体" w:hint="eastAsia"/>
              </w:rPr>
            </w:rPrChange>
          </w:rPr>
          <w:t>、完成第二、三问代码编写</w:t>
        </w:r>
      </w:ins>
      <w:ins w:id="100" w:author="陈善鑫" w:date="2021-10-10T21:22:00Z">
        <w:r w:rsidRPr="00ED302F">
          <w:rPr>
            <w:rFonts w:ascii="Times New Roman" w:eastAsia="楷体" w:hAnsi="Times New Roman" w:cs="Times New Roman"/>
            <w:rPrChange w:id="101" w:author="陈善鑫" w:date="2021-10-10T21:26:00Z">
              <w:rPr>
                <w:rFonts w:ascii="楷体" w:eastAsia="楷体" w:hAnsi="楷体" w:hint="eastAsia"/>
              </w:rPr>
            </w:rPrChange>
          </w:rPr>
          <w:t>，完成了</w:t>
        </w:r>
        <w:r w:rsidRPr="00ED302F">
          <w:rPr>
            <w:rFonts w:ascii="Times New Roman" w:eastAsia="楷体" w:hAnsi="Times New Roman" w:cs="Times New Roman"/>
            <w:rPrChange w:id="102" w:author="陈善鑫" w:date="2021-10-10T21:26:00Z">
              <w:rPr>
                <w:rFonts w:ascii="楷体" w:eastAsia="楷体" w:hAnsi="楷体" w:hint="eastAsia"/>
              </w:rPr>
            </w:rPrChange>
          </w:rPr>
          <w:t>source.</w:t>
        </w:r>
        <w:r w:rsidRPr="00ED302F">
          <w:rPr>
            <w:rFonts w:ascii="Times New Roman" w:eastAsia="楷体" w:hAnsi="Times New Roman" w:cs="Times New Roman"/>
            <w:rPrChange w:id="103" w:author="陈善鑫" w:date="2021-10-10T21:26:00Z">
              <w:rPr>
                <w:rFonts w:ascii="楷体" w:eastAsia="楷体" w:hAnsi="楷体"/>
              </w:rPr>
            </w:rPrChange>
          </w:rPr>
          <w:t>csv</w:t>
        </w:r>
        <w:r w:rsidRPr="00ED302F">
          <w:rPr>
            <w:rFonts w:ascii="Times New Roman" w:eastAsia="楷体" w:hAnsi="Times New Roman" w:cs="Times New Roman"/>
            <w:rPrChange w:id="104" w:author="陈善鑫" w:date="2021-10-10T21:26:00Z">
              <w:rPr>
                <w:rFonts w:ascii="楷体" w:eastAsia="楷体" w:hAnsi="楷体" w:hint="eastAsia"/>
              </w:rPr>
            </w:rPrChange>
          </w:rPr>
          <w:t>的自动校对脚本</w:t>
        </w:r>
      </w:ins>
      <w:ins w:id="105" w:author="陈善鑫" w:date="2021-10-10T21:21:00Z">
        <w:r w:rsidRPr="00ED302F">
          <w:rPr>
            <w:rFonts w:ascii="Times New Roman" w:eastAsia="楷体" w:hAnsi="Times New Roman" w:cs="Times New Roman"/>
            <w:rPrChange w:id="106" w:author="陈善鑫" w:date="2021-10-10T21:26:00Z">
              <w:rPr>
                <w:rFonts w:ascii="楷体" w:eastAsia="楷体" w:hAnsi="楷体" w:hint="eastAsia"/>
              </w:rPr>
            </w:rPrChange>
          </w:rPr>
          <w:t>（王筝）</w:t>
        </w:r>
      </w:ins>
    </w:p>
    <w:p w14:paraId="4A5FBAE6" w14:textId="77777777" w:rsidR="001F3012" w:rsidRPr="00ED302F" w:rsidRDefault="001F3012" w:rsidP="001F3012">
      <w:pPr>
        <w:rPr>
          <w:ins w:id="107" w:author="陈善鑫" w:date="2021-10-10T21:25:00Z"/>
          <w:rFonts w:ascii="Times New Roman" w:eastAsia="楷体" w:hAnsi="Times New Roman" w:cs="Times New Roman"/>
          <w:color w:val="0000FF"/>
          <w:rPrChange w:id="108" w:author="陈善鑫" w:date="2021-10-10T21:26:00Z">
            <w:rPr>
              <w:ins w:id="109" w:author="陈善鑫" w:date="2021-10-10T21:25:00Z"/>
              <w:rFonts w:ascii="楷体" w:eastAsia="楷体" w:hAnsi="楷体"/>
            </w:rPr>
          </w:rPrChange>
        </w:rPr>
      </w:pPr>
      <w:ins w:id="110" w:author="陈善鑫" w:date="2021-10-10T21:24:00Z">
        <w:r w:rsidRPr="00ED302F">
          <w:rPr>
            <w:rFonts w:ascii="Times New Roman" w:eastAsia="楷体" w:hAnsi="Times New Roman" w:cs="Times New Roman"/>
            <w:color w:val="0000FF"/>
            <w:rPrChange w:id="111" w:author="陈善鑫" w:date="2021-10-10T21:26:00Z">
              <w:rPr>
                <w:rFonts w:ascii="楷体" w:eastAsia="楷体" w:hAnsi="楷体" w:hint="eastAsia"/>
              </w:rPr>
            </w:rPrChange>
          </w:rPr>
          <w:t>一二三问累积代码</w:t>
        </w:r>
        <w:r w:rsidRPr="00ED302F">
          <w:rPr>
            <w:rFonts w:ascii="Times New Roman" w:eastAsia="楷体" w:hAnsi="Times New Roman" w:cs="Times New Roman"/>
            <w:color w:val="0000FF"/>
            <w:rPrChange w:id="112" w:author="陈善鑫" w:date="2021-10-10T21:26:00Z">
              <w:rPr>
                <w:rFonts w:ascii="楷体" w:eastAsia="楷体" w:hAnsi="楷体" w:hint="eastAsia"/>
              </w:rPr>
            </w:rPrChange>
          </w:rPr>
          <w:t>3</w:t>
        </w:r>
        <w:r w:rsidRPr="00ED302F">
          <w:rPr>
            <w:rFonts w:ascii="Times New Roman" w:eastAsia="楷体" w:hAnsi="Times New Roman" w:cs="Times New Roman"/>
            <w:color w:val="0000FF"/>
            <w:rPrChange w:id="113" w:author="陈善鑫" w:date="2021-10-10T21:26:00Z">
              <w:rPr>
                <w:rFonts w:ascii="楷体" w:eastAsia="楷体" w:hAnsi="楷体"/>
              </w:rPr>
            </w:rPrChange>
          </w:rPr>
          <w:t>14</w:t>
        </w:r>
        <w:r w:rsidR="00A954E4" w:rsidRPr="00ED302F">
          <w:rPr>
            <w:rFonts w:ascii="Times New Roman" w:eastAsia="楷体" w:hAnsi="Times New Roman" w:cs="Times New Roman"/>
            <w:color w:val="0000FF"/>
            <w:rPrChange w:id="114" w:author="陈善鑫" w:date="2021-10-10T21:26:00Z">
              <w:rPr>
                <w:rFonts w:ascii="楷体" w:eastAsia="楷体" w:hAnsi="楷体" w:hint="eastAsia"/>
              </w:rPr>
            </w:rPrChange>
          </w:rPr>
          <w:t>行</w:t>
        </w:r>
      </w:ins>
    </w:p>
    <w:p w14:paraId="5591D768" w14:textId="77777777" w:rsidR="00A954E4" w:rsidRPr="00ED302F" w:rsidRDefault="00A954E4" w:rsidP="001F3012">
      <w:pPr>
        <w:rPr>
          <w:ins w:id="115" w:author="陈善鑫" w:date="2021-10-10T21:21:00Z"/>
          <w:rFonts w:ascii="Times New Roman" w:eastAsia="楷体" w:hAnsi="Times New Roman" w:cs="Times New Roman"/>
          <w:color w:val="0000FF"/>
          <w:rPrChange w:id="116" w:author="陈善鑫" w:date="2021-10-10T21:26:00Z">
            <w:rPr>
              <w:ins w:id="117" w:author="陈善鑫" w:date="2021-10-10T21:21:00Z"/>
              <w:rFonts w:ascii="楷体" w:eastAsia="楷体" w:hAnsi="楷体" w:hint="eastAsia"/>
            </w:rPr>
          </w:rPrChange>
        </w:rPr>
      </w:pPr>
      <w:ins w:id="118" w:author="陈善鑫" w:date="2021-10-10T21:25:00Z">
        <w:r w:rsidRPr="00ED302F">
          <w:rPr>
            <w:rFonts w:ascii="Times New Roman" w:eastAsia="楷体" w:hAnsi="Times New Roman" w:cs="Times New Roman"/>
            <w:color w:val="0000FF"/>
            <w:rPrChange w:id="119" w:author="陈善鑫" w:date="2021-10-10T21:26:00Z">
              <w:rPr>
                <w:rFonts w:ascii="楷体" w:eastAsia="楷体" w:hAnsi="楷体" w:hint="eastAsia"/>
              </w:rPr>
            </w:rPrChange>
          </w:rPr>
          <w:t>source.</w:t>
        </w:r>
        <w:r w:rsidRPr="00ED302F">
          <w:rPr>
            <w:rFonts w:ascii="Times New Roman" w:eastAsia="楷体" w:hAnsi="Times New Roman" w:cs="Times New Roman"/>
            <w:color w:val="0000FF"/>
            <w:rPrChange w:id="120" w:author="陈善鑫" w:date="2021-10-10T21:26:00Z">
              <w:rPr>
                <w:rFonts w:ascii="楷体" w:eastAsia="楷体" w:hAnsi="楷体"/>
              </w:rPr>
            </w:rPrChange>
          </w:rPr>
          <w:t>csv</w:t>
        </w:r>
        <w:r w:rsidRPr="00ED302F">
          <w:rPr>
            <w:rFonts w:ascii="Times New Roman" w:eastAsia="楷体" w:hAnsi="Times New Roman" w:cs="Times New Roman"/>
            <w:color w:val="0000FF"/>
            <w:rPrChange w:id="121" w:author="陈善鑫" w:date="2021-10-10T21:26:00Z">
              <w:rPr>
                <w:rFonts w:ascii="楷体" w:eastAsia="楷体" w:hAnsi="楷体" w:hint="eastAsia"/>
              </w:rPr>
            </w:rPrChange>
          </w:rPr>
          <w:t>的自动校对脚本</w:t>
        </w:r>
        <w:r w:rsidRPr="00ED302F">
          <w:rPr>
            <w:rFonts w:ascii="Times New Roman" w:eastAsia="楷体" w:hAnsi="Times New Roman" w:cs="Times New Roman"/>
            <w:color w:val="0000FF"/>
            <w:rPrChange w:id="122" w:author="陈善鑫" w:date="2021-10-10T21:26:00Z">
              <w:rPr>
                <w:rFonts w:ascii="楷体" w:eastAsia="楷体" w:hAnsi="楷体"/>
              </w:rPr>
            </w:rPrChange>
          </w:rPr>
          <w:t>142</w:t>
        </w:r>
        <w:r w:rsidRPr="00ED302F">
          <w:rPr>
            <w:rFonts w:ascii="Times New Roman" w:eastAsia="楷体" w:hAnsi="Times New Roman" w:cs="Times New Roman"/>
            <w:color w:val="0000FF"/>
            <w:rPrChange w:id="123" w:author="陈善鑫" w:date="2021-10-10T21:26:00Z">
              <w:rPr>
                <w:rFonts w:ascii="楷体" w:eastAsia="楷体" w:hAnsi="楷体" w:hint="eastAsia"/>
              </w:rPr>
            </w:rPrChange>
          </w:rPr>
          <w:t>行</w:t>
        </w:r>
      </w:ins>
    </w:p>
    <w:p w14:paraId="57018B85" w14:textId="77777777" w:rsidR="001F3012" w:rsidRPr="00ED302F" w:rsidRDefault="001F3012" w:rsidP="001F3012">
      <w:pPr>
        <w:rPr>
          <w:ins w:id="124" w:author="陈善鑫" w:date="2021-10-10T21:21:00Z"/>
          <w:rFonts w:ascii="Times New Roman" w:eastAsia="楷体" w:hAnsi="Times New Roman" w:cs="Times New Roman"/>
          <w:rPrChange w:id="125" w:author="陈善鑫" w:date="2021-10-10T21:26:00Z">
            <w:rPr>
              <w:ins w:id="126" w:author="陈善鑫" w:date="2021-10-10T21:21:00Z"/>
              <w:rFonts w:ascii="楷体" w:eastAsia="楷体" w:hAnsi="楷体"/>
            </w:rPr>
          </w:rPrChange>
        </w:rPr>
      </w:pPr>
      <w:ins w:id="127" w:author="陈善鑫" w:date="2021-10-10T21:21:00Z">
        <w:r w:rsidRPr="00ED302F">
          <w:rPr>
            <w:rFonts w:ascii="Times New Roman" w:eastAsia="楷体" w:hAnsi="Times New Roman" w:cs="Times New Roman"/>
            <w:rPrChange w:id="128" w:author="陈善鑫" w:date="2021-10-10T21:26:00Z">
              <w:rPr>
                <w:rFonts w:ascii="楷体" w:eastAsia="楷体" w:hAnsi="楷体" w:hint="eastAsia"/>
              </w:rPr>
            </w:rPrChange>
          </w:rPr>
          <w:t>3</w:t>
        </w:r>
        <w:r w:rsidRPr="00ED302F">
          <w:rPr>
            <w:rFonts w:ascii="Times New Roman" w:eastAsia="楷体" w:hAnsi="Times New Roman" w:cs="Times New Roman"/>
            <w:rPrChange w:id="129" w:author="陈善鑫" w:date="2021-10-10T21:26:00Z">
              <w:rPr>
                <w:rFonts w:ascii="楷体" w:eastAsia="楷体" w:hAnsi="楷体" w:hint="eastAsia"/>
              </w:rPr>
            </w:rPrChange>
          </w:rPr>
          <w:t>、完成第四问文献调研和解题方案</w:t>
        </w:r>
      </w:ins>
      <w:ins w:id="130" w:author="陈善鑫" w:date="2021-10-10T21:23:00Z">
        <w:r w:rsidRPr="00ED302F">
          <w:rPr>
            <w:rFonts w:ascii="Times New Roman" w:eastAsia="楷体" w:hAnsi="Times New Roman" w:cs="Times New Roman"/>
            <w:rPrChange w:id="131" w:author="陈善鑫" w:date="2021-10-10T21:26:00Z">
              <w:rPr>
                <w:rFonts w:ascii="楷体" w:eastAsia="楷体" w:hAnsi="楷体" w:hint="eastAsia"/>
              </w:rPr>
            </w:rPrChange>
          </w:rPr>
          <w:t>草稿</w:t>
        </w:r>
      </w:ins>
      <w:ins w:id="132" w:author="陈善鑫" w:date="2021-10-10T21:21:00Z">
        <w:r w:rsidRPr="00ED302F">
          <w:rPr>
            <w:rFonts w:ascii="Times New Roman" w:eastAsia="楷体" w:hAnsi="Times New Roman" w:cs="Times New Roman"/>
            <w:rPrChange w:id="133" w:author="陈善鑫" w:date="2021-10-10T21:26:00Z">
              <w:rPr>
                <w:rFonts w:ascii="楷体" w:eastAsia="楷体" w:hAnsi="楷体" w:hint="eastAsia"/>
              </w:rPr>
            </w:rPrChange>
          </w:rPr>
          <w:t>（待讨论）（陈善鑫）</w:t>
        </w:r>
      </w:ins>
    </w:p>
    <w:p w14:paraId="715245E1" w14:textId="77777777" w:rsidR="001F3012" w:rsidRPr="002F1E16" w:rsidRDefault="001F3012" w:rsidP="001F3012">
      <w:pPr>
        <w:widowControl/>
        <w:jc w:val="left"/>
        <w:rPr>
          <w:ins w:id="134" w:author="陈善鑫" w:date="2021-10-10T21:25:00Z"/>
          <w:rFonts w:ascii="Times New Roman" w:eastAsia="楷体" w:hAnsi="Times New Roman" w:cs="Times New Roman"/>
          <w:rPrChange w:id="135" w:author="陈善鑫" w:date="2021-10-10T21:42:00Z">
            <w:rPr>
              <w:ins w:id="136" w:author="陈善鑫" w:date="2021-10-10T21:25:00Z"/>
              <w:rFonts w:ascii="楷体" w:eastAsia="楷体" w:hAnsi="楷体"/>
            </w:rPr>
          </w:rPrChange>
        </w:rPr>
      </w:pPr>
      <w:ins w:id="137" w:author="陈善鑫" w:date="2021-10-10T21:21:00Z">
        <w:r w:rsidRPr="00ED302F">
          <w:rPr>
            <w:rFonts w:ascii="Times New Roman" w:eastAsia="楷体" w:hAnsi="Times New Roman" w:cs="Times New Roman"/>
            <w:rPrChange w:id="138" w:author="陈善鑫" w:date="2021-10-10T21:26:00Z">
              <w:rPr>
                <w:rFonts w:ascii="楷体" w:eastAsia="楷体" w:hAnsi="楷体" w:hint="eastAsia"/>
              </w:rPr>
            </w:rPrChange>
          </w:rPr>
          <w:t>4</w:t>
        </w:r>
        <w:r w:rsidRPr="00ED302F">
          <w:rPr>
            <w:rFonts w:ascii="Times New Roman" w:eastAsia="楷体" w:hAnsi="Times New Roman" w:cs="Times New Roman"/>
            <w:rPrChange w:id="139" w:author="陈善鑫" w:date="2021-10-10T21:26:00Z">
              <w:rPr>
                <w:rFonts w:ascii="楷体" w:eastAsia="楷体" w:hAnsi="楷体" w:hint="eastAsia"/>
              </w:rPr>
            </w:rPrChange>
          </w:rPr>
          <w:t>、更新了赛题提供方的测试用例，有</w:t>
        </w:r>
        <w:r w:rsidRPr="00ED302F">
          <w:rPr>
            <w:rFonts w:ascii="Times New Roman" w:eastAsia="楷体" w:hAnsi="Times New Roman" w:cs="Times New Roman"/>
            <w:rPrChange w:id="140" w:author="陈善鑫" w:date="2021-10-10T21:26:00Z">
              <w:rPr>
                <w:rFonts w:ascii="楷体" w:eastAsia="楷体" w:hAnsi="楷体"/>
              </w:rPr>
            </w:rPrChange>
          </w:rPr>
          <w:t>48</w:t>
        </w:r>
        <w:r w:rsidRPr="00ED302F">
          <w:rPr>
            <w:rFonts w:ascii="Times New Roman" w:eastAsia="楷体" w:hAnsi="Times New Roman" w:cs="Times New Roman"/>
            <w:rPrChange w:id="141" w:author="陈善鑫" w:date="2021-10-10T21:26:00Z">
              <w:rPr>
                <w:rFonts w:ascii="楷体" w:eastAsia="楷体" w:hAnsi="楷体" w:hint="eastAsia"/>
              </w:rPr>
            </w:rPrChange>
          </w:rPr>
          <w:t>个基础测试用例，</w:t>
        </w:r>
        <w:r w:rsidRPr="00ED302F">
          <w:rPr>
            <w:rFonts w:ascii="Times New Roman" w:eastAsia="楷体" w:hAnsi="Times New Roman" w:cs="Times New Roman"/>
            <w:rPrChange w:id="142" w:author="陈善鑫" w:date="2021-10-10T21:26:00Z">
              <w:rPr>
                <w:rFonts w:ascii="楷体" w:eastAsia="楷体" w:hAnsi="楷体" w:hint="eastAsia"/>
              </w:rPr>
            </w:rPrChange>
          </w:rPr>
          <w:t>1</w:t>
        </w:r>
        <w:r w:rsidRPr="00ED302F">
          <w:rPr>
            <w:rFonts w:ascii="Times New Roman" w:eastAsia="楷体" w:hAnsi="Times New Roman" w:cs="Times New Roman"/>
            <w:rPrChange w:id="143" w:author="陈善鑫" w:date="2021-10-10T21:26:00Z">
              <w:rPr>
                <w:rFonts w:ascii="楷体" w:eastAsia="楷体" w:hAnsi="楷体"/>
              </w:rPr>
            </w:rPrChange>
          </w:rPr>
          <w:t>0</w:t>
        </w:r>
        <w:r w:rsidRPr="00ED302F">
          <w:rPr>
            <w:rFonts w:ascii="Times New Roman" w:eastAsia="楷体" w:hAnsi="Times New Roman" w:cs="Times New Roman"/>
            <w:rPrChange w:id="144" w:author="陈善鑫" w:date="2021-10-10T21:26:00Z">
              <w:rPr>
                <w:rFonts w:ascii="楷体" w:eastAsia="楷体" w:hAnsi="楷体" w:hint="eastAsia"/>
              </w:rPr>
            </w:rPrChange>
          </w:rPr>
          <w:t>个压力测试用例（</w:t>
        </w:r>
        <w:r w:rsidRPr="00ED302F">
          <w:rPr>
            <w:rFonts w:ascii="Times New Roman" w:eastAsia="楷体" w:hAnsi="Times New Roman" w:cs="Times New Roman"/>
            <w:rPrChange w:id="145" w:author="陈善鑫" w:date="2021-10-10T21:26:00Z">
              <w:rPr>
                <w:rFonts w:ascii="楷体" w:eastAsia="楷体" w:hAnsi="楷体" w:hint="eastAsia"/>
              </w:rPr>
            </w:rPrChange>
          </w:rPr>
          <w:t>1</w:t>
        </w:r>
        <w:r w:rsidRPr="00ED302F">
          <w:rPr>
            <w:rFonts w:ascii="Times New Roman" w:eastAsia="楷体" w:hAnsi="Times New Roman" w:cs="Times New Roman"/>
            <w:rPrChange w:id="146" w:author="陈善鑫" w:date="2021-10-10T21:26:00Z">
              <w:rPr>
                <w:rFonts w:ascii="楷体" w:eastAsia="楷体" w:hAnsi="楷体"/>
              </w:rPr>
            </w:rPrChange>
          </w:rPr>
          <w:t>0</w:t>
        </w:r>
        <w:r w:rsidRPr="00ED302F">
          <w:rPr>
            <w:rFonts w:ascii="Times New Roman" w:eastAsia="楷体" w:hAnsi="Times New Roman" w:cs="Times New Roman"/>
            <w:rPrChange w:id="147" w:author="陈善鑫" w:date="2021-10-10T21:26:00Z">
              <w:rPr>
                <w:rFonts w:ascii="楷体" w:eastAsia="楷体" w:hAnsi="楷体" w:hint="eastAsia"/>
              </w:rPr>
            </w:rPrChange>
          </w:rPr>
          <w:t>万行代</w:t>
        </w:r>
        <w:r w:rsidRPr="002F1E16">
          <w:rPr>
            <w:rFonts w:ascii="Times New Roman" w:eastAsia="楷体" w:hAnsi="Times New Roman" w:cs="Times New Roman"/>
            <w:rPrChange w:id="148" w:author="陈善鑫" w:date="2021-10-10T21:42:00Z">
              <w:rPr>
                <w:rFonts w:ascii="楷体" w:eastAsia="楷体" w:hAnsi="楷体" w:hint="eastAsia"/>
              </w:rPr>
            </w:rPrChange>
          </w:rPr>
          <w:t>码左右）</w:t>
        </w:r>
      </w:ins>
    </w:p>
    <w:p w14:paraId="7C4FBD66" w14:textId="77777777" w:rsidR="00ED302F" w:rsidRPr="002F1E16" w:rsidRDefault="00ED302F" w:rsidP="001F3012">
      <w:pPr>
        <w:widowControl/>
        <w:jc w:val="left"/>
        <w:rPr>
          <w:ins w:id="149" w:author="陈善鑫" w:date="2021-10-10T21:29:00Z"/>
          <w:rFonts w:ascii="Times New Roman" w:eastAsia="楷体" w:hAnsi="Times New Roman" w:cs="Times New Roman"/>
          <w:rPrChange w:id="150" w:author="陈善鑫" w:date="2021-10-10T21:42:00Z">
            <w:rPr>
              <w:ins w:id="151" w:author="陈善鑫" w:date="2021-10-10T21:29:00Z"/>
              <w:rFonts w:ascii="Times New Roman" w:eastAsia="楷体" w:hAnsi="Times New Roman" w:cs="Times New Roman"/>
            </w:rPr>
          </w:rPrChange>
        </w:rPr>
      </w:pPr>
      <w:ins w:id="152" w:author="陈善鑫" w:date="2021-10-10T21:25:00Z">
        <w:r w:rsidRPr="002F1E16">
          <w:rPr>
            <w:rFonts w:ascii="Times New Roman" w:hAnsi="Times New Roman" w:cs="Times New Roman"/>
            <w:rPrChange w:id="153" w:author="陈善鑫" w:date="2021-10-10T21:42:00Z">
              <w:rPr>
                <w:rFonts w:hint="eastAsia"/>
              </w:rPr>
            </w:rPrChange>
          </w:rPr>
          <w:t>5</w:t>
        </w:r>
        <w:r w:rsidRPr="002F1E16">
          <w:rPr>
            <w:rFonts w:ascii="Times New Roman" w:hAnsi="Times New Roman" w:cs="Times New Roman"/>
            <w:rPrChange w:id="154" w:author="陈善鑫" w:date="2021-10-10T21:42:00Z">
              <w:rPr>
                <w:rFonts w:hint="eastAsia"/>
              </w:rPr>
            </w:rPrChange>
          </w:rPr>
          <w:t>、</w:t>
        </w:r>
      </w:ins>
      <w:ins w:id="155" w:author="陈善鑫" w:date="2021-10-10T21:26:00Z">
        <w:r w:rsidRPr="002F1E16">
          <w:rPr>
            <w:rFonts w:ascii="Times New Roman" w:eastAsia="楷体" w:hAnsi="Times New Roman" w:cs="Times New Roman"/>
            <w:rPrChange w:id="156" w:author="陈善鑫" w:date="2021-10-10T21:42:00Z">
              <w:rPr>
                <w:rFonts w:ascii="Times New Roman" w:eastAsia="楷体" w:hAnsi="Times New Roman" w:cs="Times New Roman" w:hint="eastAsia"/>
                <w:color w:val="FF0000"/>
              </w:rPr>
            </w:rPrChange>
          </w:rPr>
          <w:t>梯子</w:t>
        </w:r>
      </w:ins>
      <w:ins w:id="157" w:author="陈善鑫" w:date="2021-10-10T21:27:00Z">
        <w:r w:rsidR="000B3491" w:rsidRPr="002F1E16">
          <w:rPr>
            <w:rFonts w:ascii="Times New Roman" w:eastAsia="楷体" w:hAnsi="Times New Roman" w:cs="Times New Roman"/>
            <w:rPrChange w:id="158" w:author="陈善鑫" w:date="2021-10-10T21:42:00Z">
              <w:rPr>
                <w:rFonts w:ascii="Times New Roman" w:eastAsia="楷体" w:hAnsi="Times New Roman" w:cs="Times New Roman" w:hint="eastAsia"/>
              </w:rPr>
            </w:rPrChange>
          </w:rPr>
          <w:t>在</w:t>
        </w:r>
      </w:ins>
      <w:ins w:id="159" w:author="陈善鑫" w:date="2021-10-10T21:26:00Z">
        <w:r w:rsidRPr="002F1E16">
          <w:rPr>
            <w:rFonts w:ascii="Times New Roman" w:eastAsia="楷体" w:hAnsi="Times New Roman" w:cs="Times New Roman"/>
            <w:rPrChange w:id="160" w:author="陈善鑫" w:date="2021-10-10T21:42:00Z">
              <w:rPr>
                <w:rFonts w:ascii="Times New Roman" w:eastAsia="楷体" w:hAnsi="Times New Roman" w:cs="Times New Roman" w:hint="eastAsia"/>
                <w:color w:val="FF0000"/>
              </w:rPr>
            </w:rPrChange>
          </w:rPr>
          <w:t>后期才解决</w:t>
        </w:r>
      </w:ins>
      <w:ins w:id="161" w:author="陈善鑫" w:date="2021-10-10T21:27:00Z">
        <w:r w:rsidR="000B3491" w:rsidRPr="002F1E16">
          <w:rPr>
            <w:rFonts w:ascii="Times New Roman" w:eastAsia="楷体" w:hAnsi="Times New Roman" w:cs="Times New Roman"/>
            <w:rPrChange w:id="162" w:author="陈善鑫" w:date="2021-10-10T21:42:00Z">
              <w:rPr>
                <w:rFonts w:ascii="Times New Roman" w:eastAsia="楷体" w:hAnsi="Times New Roman" w:cs="Times New Roman" w:hint="eastAsia"/>
              </w:rPr>
            </w:rPrChange>
          </w:rPr>
          <w:t>，难上</w:t>
        </w:r>
        <w:proofErr w:type="spellStart"/>
        <w:r w:rsidR="000B3491" w:rsidRPr="002F1E16">
          <w:rPr>
            <w:rFonts w:ascii="Times New Roman" w:eastAsia="楷体" w:hAnsi="Times New Roman" w:cs="Times New Roman"/>
            <w:rPrChange w:id="163" w:author="陈善鑫" w:date="2021-10-10T21:42:00Z">
              <w:rPr>
                <w:rFonts w:ascii="Times New Roman" w:eastAsia="楷体" w:hAnsi="Times New Roman" w:cs="Times New Roman" w:hint="eastAsia"/>
              </w:rPr>
            </w:rPrChange>
          </w:rPr>
          <w:t>github</w:t>
        </w:r>
        <w:proofErr w:type="spellEnd"/>
        <w:r w:rsidR="000B3491" w:rsidRPr="002F1E16">
          <w:rPr>
            <w:rFonts w:ascii="Times New Roman" w:eastAsia="楷体" w:hAnsi="Times New Roman" w:cs="Times New Roman"/>
            <w:rPrChange w:id="164" w:author="陈善鑫" w:date="2021-10-10T21:42:00Z">
              <w:rPr>
                <w:rFonts w:ascii="Times New Roman" w:eastAsia="楷体" w:hAnsi="Times New Roman" w:cs="Times New Roman" w:hint="eastAsia"/>
              </w:rPr>
            </w:rPrChange>
          </w:rPr>
          <w:t>和</w:t>
        </w:r>
        <w:r w:rsidR="000B3491" w:rsidRPr="002F1E16">
          <w:rPr>
            <w:rFonts w:ascii="Times New Roman" w:eastAsia="楷体" w:hAnsi="Times New Roman" w:cs="Times New Roman"/>
            <w:rPrChange w:id="165" w:author="陈善鑫" w:date="2021-10-10T21:42:00Z">
              <w:rPr>
                <w:rFonts w:ascii="Times New Roman" w:eastAsia="楷体" w:hAnsi="Times New Roman" w:cs="Times New Roman" w:hint="eastAsia"/>
              </w:rPr>
            </w:rPrChange>
          </w:rPr>
          <w:t>google</w:t>
        </w:r>
      </w:ins>
      <w:ins w:id="166" w:author="陈善鑫" w:date="2021-10-10T21:26:00Z">
        <w:r w:rsidRPr="002F1E16">
          <w:rPr>
            <w:rFonts w:ascii="Times New Roman" w:eastAsia="楷体" w:hAnsi="Times New Roman" w:cs="Times New Roman"/>
            <w:rPrChange w:id="167" w:author="陈善鑫" w:date="2021-10-10T21:42:00Z">
              <w:rPr>
                <w:rFonts w:ascii="Times New Roman" w:eastAsia="楷体" w:hAnsi="Times New Roman" w:cs="Times New Roman" w:hint="eastAsia"/>
                <w:color w:val="FF0000"/>
              </w:rPr>
            </w:rPrChange>
          </w:rPr>
          <w:t>，改用</w:t>
        </w:r>
        <w:proofErr w:type="spellStart"/>
        <w:r w:rsidRPr="002F1E16">
          <w:rPr>
            <w:rFonts w:ascii="Times New Roman" w:eastAsia="楷体" w:hAnsi="Times New Roman" w:cs="Times New Roman"/>
            <w:rPrChange w:id="168" w:author="陈善鑫" w:date="2021-10-10T21:42:00Z">
              <w:rPr>
                <w:rFonts w:ascii="Times New Roman" w:eastAsia="楷体" w:hAnsi="Times New Roman" w:cs="Times New Roman" w:hint="eastAsia"/>
                <w:color w:val="FF0000"/>
              </w:rPr>
            </w:rPrChange>
          </w:rPr>
          <w:t>gitee</w:t>
        </w:r>
        <w:proofErr w:type="spellEnd"/>
        <w:r w:rsidRPr="002F1E16">
          <w:rPr>
            <w:rFonts w:ascii="Times New Roman" w:eastAsia="楷体" w:hAnsi="Times New Roman" w:cs="Times New Roman"/>
            <w:rPrChange w:id="169" w:author="陈善鑫" w:date="2021-10-10T21:42:00Z">
              <w:rPr>
                <w:rFonts w:ascii="Times New Roman" w:eastAsia="楷体" w:hAnsi="Times New Roman" w:cs="Times New Roman" w:hint="eastAsia"/>
                <w:color w:val="FF0000"/>
              </w:rPr>
            </w:rPrChange>
          </w:rPr>
          <w:t>协同编程</w:t>
        </w:r>
      </w:ins>
    </w:p>
    <w:p w14:paraId="1A21EB37" w14:textId="17FE68A7" w:rsidR="00BA3A1A" w:rsidRPr="002F1E16" w:rsidRDefault="00BA3A1A" w:rsidP="001F3012">
      <w:pPr>
        <w:widowControl/>
        <w:jc w:val="left"/>
        <w:rPr>
          <w:ins w:id="170" w:author="陈善鑫" w:date="2021-10-10T21:42:00Z"/>
          <w:rFonts w:ascii="Times New Roman" w:eastAsia="楷体" w:hAnsi="Times New Roman" w:cs="Times New Roman" w:hint="eastAsia"/>
          <w:rPrChange w:id="171" w:author="陈善鑫" w:date="2021-10-10T21:42:00Z">
            <w:rPr>
              <w:ins w:id="172" w:author="陈善鑫" w:date="2021-10-10T21:42:00Z"/>
              <w:rFonts w:ascii="楷体" w:eastAsia="楷体" w:hAnsi="楷体" w:cs="Times New Roman"/>
            </w:rPr>
          </w:rPrChange>
        </w:rPr>
      </w:pPr>
      <w:ins w:id="173" w:author="陈善鑫" w:date="2021-10-10T21:29:00Z">
        <w:r w:rsidRPr="002F1E16">
          <w:rPr>
            <w:rFonts w:ascii="Times New Roman" w:eastAsia="楷体" w:hAnsi="Times New Roman" w:cs="Times New Roman"/>
            <w:rPrChange w:id="174" w:author="陈善鑫" w:date="2021-10-10T21:42:00Z">
              <w:rPr>
                <w:rFonts w:ascii="Times New Roman" w:hAnsi="Times New Roman" w:cs="Times New Roman" w:hint="eastAsia"/>
              </w:rPr>
            </w:rPrChange>
          </w:rPr>
          <w:t>6</w:t>
        </w:r>
        <w:r w:rsidRPr="002F1E16">
          <w:rPr>
            <w:rFonts w:ascii="Times New Roman" w:eastAsia="楷体" w:hAnsi="Times New Roman" w:cs="Times New Roman"/>
            <w:rPrChange w:id="175" w:author="陈善鑫" w:date="2021-10-10T21:42:00Z">
              <w:rPr>
                <w:rFonts w:ascii="Times New Roman" w:hAnsi="Times New Roman" w:cs="Times New Roman" w:hint="eastAsia"/>
              </w:rPr>
            </w:rPrChange>
          </w:rPr>
          <w:t>、</w:t>
        </w:r>
      </w:ins>
      <w:ins w:id="176" w:author="陈善鑫" w:date="2021-10-10T21:41:00Z">
        <w:r w:rsidR="00181C9C" w:rsidRPr="002F1E16">
          <w:rPr>
            <w:rFonts w:ascii="Times New Roman" w:eastAsia="楷体" w:hAnsi="Times New Roman" w:cs="Times New Roman"/>
            <w:rPrChange w:id="177" w:author="陈善鑫" w:date="2021-10-10T21:42:00Z">
              <w:rPr>
                <w:rFonts w:ascii="楷体" w:eastAsia="楷体" w:hAnsi="楷体" w:cs="Times New Roman"/>
              </w:rPr>
            </w:rPrChange>
          </w:rPr>
          <w:t>20211008</w:t>
        </w:r>
      </w:ins>
      <w:ins w:id="178" w:author="陈善鑫" w:date="2021-10-10T21:29:00Z">
        <w:r w:rsidRPr="002F1E16">
          <w:rPr>
            <w:rFonts w:ascii="Times New Roman" w:eastAsia="楷体" w:hAnsi="Times New Roman" w:cs="Times New Roman"/>
            <w:rPrChange w:id="179" w:author="陈善鑫" w:date="2021-10-10T21:42:00Z">
              <w:rPr>
                <w:rFonts w:ascii="Times New Roman" w:hAnsi="Times New Roman" w:cs="Times New Roman" w:hint="eastAsia"/>
              </w:rPr>
            </w:rPrChange>
          </w:rPr>
          <w:t>观看宁波大学</w:t>
        </w:r>
      </w:ins>
      <w:ins w:id="180" w:author="陈善鑫" w:date="2021-10-10T21:40:00Z">
        <w:r w:rsidR="0024528E" w:rsidRPr="002F1E16">
          <w:rPr>
            <w:rFonts w:ascii="Times New Roman" w:eastAsia="楷体" w:hAnsi="Times New Roman" w:cs="Times New Roman"/>
            <w:rPrChange w:id="181" w:author="陈善鑫" w:date="2021-10-10T21:42:00Z">
              <w:rPr>
                <w:rFonts w:ascii="Times New Roman" w:hAnsi="Times New Roman" w:cs="Times New Roman" w:hint="eastAsia"/>
              </w:rPr>
            </w:rPrChange>
          </w:rPr>
          <w:t>储老师关于</w:t>
        </w:r>
        <w:r w:rsidR="0024528E" w:rsidRPr="002F1E16">
          <w:rPr>
            <w:rFonts w:ascii="Times New Roman" w:eastAsia="楷体" w:hAnsi="Times New Roman" w:cs="Times New Roman"/>
            <w:rPrChange w:id="182" w:author="陈善鑫" w:date="2021-10-10T21:42:00Z">
              <w:rPr>
                <w:rFonts w:ascii="Times New Roman" w:hAnsi="Times New Roman" w:cs="Times New Roman" w:hint="eastAsia"/>
              </w:rPr>
            </w:rPrChange>
          </w:rPr>
          <w:t>low</w:t>
        </w:r>
        <w:r w:rsidR="0024528E" w:rsidRPr="002F1E16">
          <w:rPr>
            <w:rFonts w:ascii="Times New Roman" w:eastAsia="楷体" w:hAnsi="Times New Roman" w:cs="Times New Roman"/>
            <w:rPrChange w:id="183" w:author="陈善鑫" w:date="2021-10-10T21:42:00Z">
              <w:rPr>
                <w:rFonts w:ascii="Times New Roman" w:hAnsi="Times New Roman" w:cs="Times New Roman"/>
              </w:rPr>
            </w:rPrChange>
          </w:rPr>
          <w:t xml:space="preserve"> </w:t>
        </w:r>
        <w:r w:rsidR="0024528E" w:rsidRPr="002F1E16">
          <w:rPr>
            <w:rFonts w:ascii="Times New Roman" w:eastAsia="楷体" w:hAnsi="Times New Roman" w:cs="Times New Roman"/>
            <w:rPrChange w:id="184" w:author="陈善鑫" w:date="2021-10-10T21:42:00Z">
              <w:rPr>
                <w:rFonts w:ascii="Times New Roman" w:hAnsi="Times New Roman" w:cs="Times New Roman" w:hint="eastAsia"/>
              </w:rPr>
            </w:rPrChange>
          </w:rPr>
          <w:t>power</w:t>
        </w:r>
        <w:r w:rsidR="0024528E" w:rsidRPr="002F1E16">
          <w:rPr>
            <w:rFonts w:ascii="Times New Roman" w:eastAsia="楷体" w:hAnsi="Times New Roman" w:cs="Times New Roman"/>
            <w:rPrChange w:id="185" w:author="陈善鑫" w:date="2021-10-10T21:42:00Z">
              <w:rPr>
                <w:rFonts w:ascii="Times New Roman" w:hAnsi="Times New Roman" w:cs="Times New Roman" w:hint="eastAsia"/>
              </w:rPr>
            </w:rPrChange>
          </w:rPr>
          <w:t>的介绍，</w:t>
        </w:r>
      </w:ins>
      <w:ins w:id="186" w:author="陈善鑫" w:date="2021-10-10T21:41:00Z">
        <w:r w:rsidR="0024528E" w:rsidRPr="002F1E16">
          <w:rPr>
            <w:rFonts w:ascii="Times New Roman" w:eastAsia="楷体" w:hAnsi="Times New Roman" w:cs="Times New Roman"/>
            <w:rPrChange w:id="187" w:author="陈善鑫" w:date="2021-10-10T21:42:00Z">
              <w:rPr>
                <w:rFonts w:ascii="楷体" w:eastAsia="楷体" w:hAnsi="楷体" w:cs="Times New Roman" w:hint="eastAsia"/>
              </w:rPr>
            </w:rPrChange>
          </w:rPr>
          <w:t>对解题</w:t>
        </w:r>
      </w:ins>
      <w:ins w:id="188" w:author="陈善鑫" w:date="2021-10-10T21:40:00Z">
        <w:r w:rsidR="0024528E" w:rsidRPr="002F1E16">
          <w:rPr>
            <w:rFonts w:ascii="Times New Roman" w:eastAsia="楷体" w:hAnsi="Times New Roman" w:cs="Times New Roman"/>
            <w:rPrChange w:id="189" w:author="陈善鑫" w:date="2021-10-10T21:42:00Z">
              <w:rPr>
                <w:rFonts w:ascii="Times New Roman" w:hAnsi="Times New Roman" w:cs="Times New Roman" w:hint="eastAsia"/>
              </w:rPr>
            </w:rPrChange>
          </w:rPr>
          <w:t>并没用。但是后面刘洋</w:t>
        </w:r>
      </w:ins>
      <w:ins w:id="190" w:author="陈善鑫" w:date="2021-10-10T21:41:00Z">
        <w:r w:rsidR="0024528E" w:rsidRPr="002F1E16">
          <w:rPr>
            <w:rFonts w:ascii="Times New Roman" w:eastAsia="楷体" w:hAnsi="Times New Roman" w:cs="Times New Roman"/>
            <w:rPrChange w:id="191" w:author="陈善鑫" w:date="2021-10-10T21:42:00Z">
              <w:rPr>
                <w:rFonts w:ascii="Times New Roman" w:hAnsi="Times New Roman" w:cs="Times New Roman" w:hint="eastAsia"/>
              </w:rPr>
            </w:rPrChange>
          </w:rPr>
          <w:t>经理的答疑比较有用</w:t>
        </w:r>
      </w:ins>
    </w:p>
    <w:p w14:paraId="22496BE2" w14:textId="297F38F5" w:rsidR="00116DE5" w:rsidRDefault="00116DE5" w:rsidP="001F3012">
      <w:pPr>
        <w:widowControl/>
        <w:jc w:val="left"/>
        <w:rPr>
          <w:ins w:id="192" w:author="陈善鑫" w:date="2021-10-10T21:45:00Z"/>
          <w:rFonts w:ascii="Times New Roman" w:eastAsia="楷体" w:hAnsi="Times New Roman" w:cs="Times New Roman"/>
        </w:rPr>
      </w:pPr>
      <w:ins w:id="193" w:author="陈善鑫" w:date="2021-10-10T21:42:00Z">
        <w:r w:rsidRPr="002F1E16">
          <w:rPr>
            <w:rFonts w:ascii="Times New Roman" w:eastAsia="楷体" w:hAnsi="Times New Roman" w:cs="Times New Roman"/>
            <w:rPrChange w:id="194" w:author="陈善鑫" w:date="2021-10-10T21:42:00Z">
              <w:rPr>
                <w:rFonts w:ascii="楷体" w:eastAsia="楷体" w:hAnsi="楷体" w:cs="Times New Roman" w:hint="eastAsia"/>
              </w:rPr>
            </w:rPrChange>
          </w:rPr>
          <w:t>7</w:t>
        </w:r>
        <w:r w:rsidRPr="002F1E16">
          <w:rPr>
            <w:rFonts w:ascii="Times New Roman" w:eastAsia="楷体" w:hAnsi="Times New Roman" w:cs="Times New Roman"/>
            <w:rPrChange w:id="195" w:author="陈善鑫" w:date="2021-10-10T21:42:00Z">
              <w:rPr>
                <w:rFonts w:ascii="楷体" w:eastAsia="楷体" w:hAnsi="楷体" w:cs="Times New Roman" w:hint="eastAsia"/>
              </w:rPr>
            </w:rPrChange>
          </w:rPr>
          <w:t>、设计了</w:t>
        </w:r>
        <w:r w:rsidR="002F1E16" w:rsidRPr="002F1E16">
          <w:rPr>
            <w:rFonts w:ascii="Times New Roman" w:eastAsia="楷体" w:hAnsi="Times New Roman" w:cs="Times New Roman"/>
            <w:rPrChange w:id="196" w:author="陈善鑫" w:date="2021-10-10T21:42:00Z">
              <w:rPr>
                <w:rFonts w:ascii="楷体" w:eastAsia="楷体" w:hAnsi="楷体" w:cs="Times New Roman" w:hint="eastAsia"/>
              </w:rPr>
            </w:rPrChange>
          </w:rPr>
          <w:t>case</w:t>
        </w:r>
        <w:r w:rsidR="002F1E16" w:rsidRPr="002F1E16">
          <w:rPr>
            <w:rFonts w:ascii="Times New Roman" w:eastAsia="楷体" w:hAnsi="Times New Roman" w:cs="Times New Roman"/>
            <w:rPrChange w:id="197" w:author="陈善鑫" w:date="2021-10-10T21:42:00Z">
              <w:rPr>
                <w:rFonts w:ascii="楷体" w:eastAsia="楷体" w:hAnsi="楷体" w:cs="Times New Roman" w:hint="eastAsia"/>
              </w:rPr>
            </w:rPrChange>
          </w:rPr>
          <w:t>测试项目进度表</w:t>
        </w:r>
      </w:ins>
    </w:p>
    <w:p w14:paraId="10B8DA03" w14:textId="3A09B873" w:rsidR="00B7295A" w:rsidRPr="002F1E16" w:rsidRDefault="00B7295A" w:rsidP="001F3012">
      <w:pPr>
        <w:widowControl/>
        <w:jc w:val="left"/>
        <w:rPr>
          <w:rFonts w:ascii="Times New Roman" w:eastAsia="楷体" w:hAnsi="Times New Roman" w:cs="Times New Roman" w:hint="eastAsia"/>
          <w:rPrChange w:id="198" w:author="陈善鑫" w:date="2021-10-10T21:42:00Z">
            <w:rPr>
              <w:rFonts w:hint="eastAsia"/>
            </w:rPr>
          </w:rPrChange>
        </w:rPr>
      </w:pPr>
      <w:ins w:id="199" w:author="陈善鑫" w:date="2021-10-10T21:45:00Z">
        <w:r>
          <w:rPr>
            <w:noProof/>
          </w:rPr>
          <w:drawing>
            <wp:inline distT="0" distB="0" distL="0" distR="0" wp14:anchorId="21F5DFC2" wp14:editId="553A3B6D">
              <wp:extent cx="5274310" cy="2435860"/>
              <wp:effectExtent l="0" t="0" r="2540" b="2540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4358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200" w:name="_GoBack"/>
      <w:bookmarkEnd w:id="200"/>
    </w:p>
    <w:sectPr w:rsidR="00B7295A" w:rsidRPr="002F1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354E5" w14:textId="77777777" w:rsidR="005764E3" w:rsidRDefault="005764E3" w:rsidP="00110CA4">
      <w:r>
        <w:separator/>
      </w:r>
    </w:p>
  </w:endnote>
  <w:endnote w:type="continuationSeparator" w:id="0">
    <w:p w14:paraId="45BCEFA2" w14:textId="77777777" w:rsidR="005764E3" w:rsidRDefault="005764E3" w:rsidP="00110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AFE41" w14:textId="77777777" w:rsidR="005764E3" w:rsidRDefault="005764E3" w:rsidP="00110CA4">
      <w:r>
        <w:separator/>
      </w:r>
    </w:p>
  </w:footnote>
  <w:footnote w:type="continuationSeparator" w:id="0">
    <w:p w14:paraId="1E317796" w14:textId="77777777" w:rsidR="005764E3" w:rsidRDefault="005764E3" w:rsidP="00110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E709C"/>
    <w:multiLevelType w:val="hybridMultilevel"/>
    <w:tmpl w:val="D72062B0"/>
    <w:lvl w:ilvl="0" w:tplc="4DAE8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BB36F0"/>
    <w:multiLevelType w:val="hybridMultilevel"/>
    <w:tmpl w:val="53CE7836"/>
    <w:lvl w:ilvl="0" w:tplc="E2C8C1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40320C"/>
    <w:multiLevelType w:val="hybridMultilevel"/>
    <w:tmpl w:val="B5921882"/>
    <w:lvl w:ilvl="0" w:tplc="AD7275A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4C078F"/>
    <w:multiLevelType w:val="hybridMultilevel"/>
    <w:tmpl w:val="6898FFAE"/>
    <w:lvl w:ilvl="0" w:tplc="F1587DBE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61D053F"/>
    <w:multiLevelType w:val="hybridMultilevel"/>
    <w:tmpl w:val="A19209D0"/>
    <w:lvl w:ilvl="0" w:tplc="7E5298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0238E1"/>
    <w:multiLevelType w:val="hybridMultilevel"/>
    <w:tmpl w:val="CDBC4AE6"/>
    <w:lvl w:ilvl="0" w:tplc="BDCE346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陈善鑫">
    <w15:presenceInfo w15:providerId="Windows Live" w15:userId="bc7bbbf7c0bc0a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D2"/>
    <w:rsid w:val="000073AE"/>
    <w:rsid w:val="000B3491"/>
    <w:rsid w:val="00110CA4"/>
    <w:rsid w:val="00116DE5"/>
    <w:rsid w:val="00181C9C"/>
    <w:rsid w:val="001C0698"/>
    <w:rsid w:val="001E10F3"/>
    <w:rsid w:val="001F3012"/>
    <w:rsid w:val="002050CF"/>
    <w:rsid w:val="00232D01"/>
    <w:rsid w:val="00236734"/>
    <w:rsid w:val="002419A8"/>
    <w:rsid w:val="0024528E"/>
    <w:rsid w:val="00285AAF"/>
    <w:rsid w:val="002A38E5"/>
    <w:rsid w:val="002B2AA6"/>
    <w:rsid w:val="002F1E16"/>
    <w:rsid w:val="00332DD2"/>
    <w:rsid w:val="003419EE"/>
    <w:rsid w:val="003E4469"/>
    <w:rsid w:val="005764E3"/>
    <w:rsid w:val="005D1395"/>
    <w:rsid w:val="005D6BA2"/>
    <w:rsid w:val="006365CD"/>
    <w:rsid w:val="00675FFC"/>
    <w:rsid w:val="00690B92"/>
    <w:rsid w:val="007743E7"/>
    <w:rsid w:val="00786CCF"/>
    <w:rsid w:val="007B26F0"/>
    <w:rsid w:val="008A7AA5"/>
    <w:rsid w:val="008C7E21"/>
    <w:rsid w:val="00901BEC"/>
    <w:rsid w:val="00935EC7"/>
    <w:rsid w:val="009375D1"/>
    <w:rsid w:val="009F138A"/>
    <w:rsid w:val="00A16FDF"/>
    <w:rsid w:val="00A954E4"/>
    <w:rsid w:val="00AB5CDB"/>
    <w:rsid w:val="00B7295A"/>
    <w:rsid w:val="00BA3A1A"/>
    <w:rsid w:val="00BB103D"/>
    <w:rsid w:val="00CD0184"/>
    <w:rsid w:val="00D74744"/>
    <w:rsid w:val="00ED302F"/>
    <w:rsid w:val="00F23D3D"/>
    <w:rsid w:val="00F6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BDDC5"/>
  <w15:chartTrackingRefBased/>
  <w15:docId w15:val="{577284DC-B782-4948-9CBF-20C02BCF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F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0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0C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0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0CA4"/>
    <w:rPr>
      <w:sz w:val="18"/>
      <w:szCs w:val="18"/>
    </w:rPr>
  </w:style>
  <w:style w:type="table" w:styleId="a8">
    <w:name w:val="Table Grid"/>
    <w:basedOn w:val="a1"/>
    <w:uiPriority w:val="39"/>
    <w:rsid w:val="00110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A4968-75F9-4337-8D19-9AC01FCC5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610</Words>
  <Characters>794</Characters>
  <Application>Microsoft Office Word</Application>
  <DocSecurity>0</DocSecurity>
  <Lines>113</Lines>
  <Paragraphs>70</Paragraphs>
  <ScaleCrop>false</ScaleCrop>
  <Company>中山大学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陈善鑫</dc:creator>
  <cp:keywords/>
  <dc:description/>
  <cp:lastModifiedBy>陈善鑫</cp:lastModifiedBy>
  <cp:revision>31</cp:revision>
  <cp:lastPrinted>2021-10-10T13:44:00Z</cp:lastPrinted>
  <dcterms:created xsi:type="dcterms:W3CDTF">2021-10-01T02:36:00Z</dcterms:created>
  <dcterms:modified xsi:type="dcterms:W3CDTF">2021-10-10T13:45:00Z</dcterms:modified>
</cp:coreProperties>
</file>